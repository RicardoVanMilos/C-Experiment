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E56ED" w14:textId="77777777" w:rsidR="00005FA4" w:rsidRDefault="00005FA4" w:rsidP="00005FA4">
      <w:pPr>
        <w:jc w:val="center"/>
      </w:pPr>
      <w:r>
        <w:rPr>
          <w:noProof/>
          <w:szCs w:val="21"/>
        </w:rPr>
        <w:drawing>
          <wp:inline distT="0" distB="0" distL="0" distR="0" wp14:anchorId="6EF236D2" wp14:editId="5D2E1404">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53599B4D" w14:textId="77777777" w:rsidR="00005FA4" w:rsidRDefault="00005FA4" w:rsidP="00005FA4"/>
    <w:p w14:paraId="2FA7A8FF" w14:textId="77777777" w:rsidR="00005FA4" w:rsidRDefault="00005FA4" w:rsidP="00005FA4"/>
    <w:p w14:paraId="4E0B182D" w14:textId="77777777" w:rsidR="00005FA4" w:rsidRDefault="00005FA4" w:rsidP="00005FA4">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1AAB5283" w14:textId="77777777" w:rsidR="00005FA4" w:rsidRDefault="00005FA4" w:rsidP="00005FA4"/>
    <w:p w14:paraId="39892F1A" w14:textId="77777777" w:rsidR="00005FA4" w:rsidRDefault="00005FA4" w:rsidP="00005FA4"/>
    <w:p w14:paraId="5EE0C52C" w14:textId="77777777" w:rsidR="00005FA4" w:rsidRDefault="00005FA4" w:rsidP="00005FA4">
      <w:pPr>
        <w:rPr>
          <w:b/>
          <w:sz w:val="36"/>
          <w:szCs w:val="36"/>
        </w:rPr>
      </w:pPr>
    </w:p>
    <w:p w14:paraId="6FF902D2" w14:textId="77777777" w:rsidR="00005FA4" w:rsidRDefault="00005FA4" w:rsidP="00005FA4">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3EEE2A53" w14:textId="77777777" w:rsidR="00005FA4" w:rsidRDefault="00005FA4" w:rsidP="00005FA4">
      <w:pPr>
        <w:spacing w:beforeLines="50" w:before="156"/>
        <w:rPr>
          <w:b/>
          <w:sz w:val="36"/>
          <w:szCs w:val="36"/>
          <w:u w:val="single"/>
        </w:rPr>
      </w:pPr>
    </w:p>
    <w:p w14:paraId="51DA8BB1" w14:textId="77777777" w:rsidR="00005FA4" w:rsidRDefault="00005FA4" w:rsidP="00005FA4"/>
    <w:p w14:paraId="482DE176" w14:textId="77777777" w:rsidR="00005FA4" w:rsidRDefault="00005FA4" w:rsidP="00005FA4"/>
    <w:p w14:paraId="232F55BE" w14:textId="77777777" w:rsidR="00005FA4" w:rsidRDefault="00005FA4" w:rsidP="00005FA4"/>
    <w:p w14:paraId="69F926BF" w14:textId="77777777" w:rsidR="00005FA4" w:rsidRDefault="00005FA4" w:rsidP="00005FA4"/>
    <w:p w14:paraId="16506D98" w14:textId="77777777" w:rsidR="00005FA4" w:rsidRDefault="00005FA4" w:rsidP="00005FA4"/>
    <w:p w14:paraId="26890B87" w14:textId="77777777" w:rsidR="00005FA4" w:rsidRDefault="00005FA4" w:rsidP="00005FA4"/>
    <w:p w14:paraId="728C136E" w14:textId="77777777" w:rsidR="00005FA4" w:rsidRDefault="00005FA4" w:rsidP="00005FA4"/>
    <w:p w14:paraId="02D2578E" w14:textId="77777777" w:rsidR="00005FA4" w:rsidRDefault="00005FA4" w:rsidP="00005FA4"/>
    <w:p w14:paraId="5A7587F9" w14:textId="77777777" w:rsidR="00005FA4" w:rsidRDefault="00005FA4" w:rsidP="00005FA4">
      <w:pPr>
        <w:rPr>
          <w:b/>
          <w:sz w:val="28"/>
          <w:szCs w:val="28"/>
        </w:rPr>
      </w:pPr>
    </w:p>
    <w:p w14:paraId="69EE4DCC" w14:textId="77777777" w:rsidR="00005FA4" w:rsidRPr="00D62865" w:rsidRDefault="00005FA4" w:rsidP="00005FA4">
      <w:pPr>
        <w:ind w:firstLineChars="642" w:firstLine="1805"/>
        <w:rPr>
          <w:b/>
          <w:sz w:val="28"/>
          <w:szCs w:val="28"/>
          <w:u w:val="thick"/>
        </w:rPr>
      </w:pPr>
      <w:r>
        <w:rPr>
          <w:rFonts w:hint="eastAsia"/>
          <w:b/>
          <w:sz w:val="28"/>
          <w:szCs w:val="28"/>
        </w:rPr>
        <w:t>专业班级：</w:t>
      </w:r>
      <w:r w:rsidRPr="00D62865">
        <w:rPr>
          <w:rFonts w:hint="eastAsia"/>
          <w:b/>
          <w:sz w:val="28"/>
          <w:szCs w:val="28"/>
          <w:u w:val="thick"/>
        </w:rPr>
        <w:t>计算机类（二）</w:t>
      </w:r>
      <w:r w:rsidRPr="00D62865">
        <w:rPr>
          <w:rFonts w:hint="eastAsia"/>
          <w:b/>
          <w:sz w:val="28"/>
          <w:szCs w:val="28"/>
          <w:u w:val="thick"/>
        </w:rPr>
        <w:t>2007</w:t>
      </w:r>
      <w:r w:rsidRPr="00D62865">
        <w:rPr>
          <w:rFonts w:hint="eastAsia"/>
          <w:b/>
          <w:sz w:val="28"/>
          <w:szCs w:val="28"/>
          <w:u w:val="thick"/>
        </w:rPr>
        <w:t>班</w:t>
      </w:r>
      <w:r w:rsidRPr="00D62865">
        <w:rPr>
          <w:rFonts w:hint="eastAsia"/>
          <w:b/>
          <w:sz w:val="28"/>
          <w:szCs w:val="28"/>
          <w:u w:val="thick"/>
        </w:rPr>
        <w:t xml:space="preserve"> </w:t>
      </w:r>
      <w:r w:rsidRPr="00D62865">
        <w:rPr>
          <w:b/>
          <w:sz w:val="28"/>
          <w:szCs w:val="28"/>
          <w:u w:val="thick"/>
        </w:rPr>
        <w:t xml:space="preserve"> </w:t>
      </w:r>
    </w:p>
    <w:p w14:paraId="762B82FE" w14:textId="77777777" w:rsidR="00005FA4" w:rsidRDefault="00005FA4" w:rsidP="00005FA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D62865">
        <w:rPr>
          <w:rFonts w:hint="eastAsia"/>
          <w:b/>
          <w:sz w:val="28"/>
          <w:szCs w:val="28"/>
          <w:u w:val="single"/>
        </w:rPr>
        <w:t>U</w:t>
      </w:r>
      <w:r w:rsidRPr="00D62865">
        <w:rPr>
          <w:b/>
          <w:sz w:val="28"/>
          <w:szCs w:val="28"/>
          <w:u w:val="single"/>
        </w:rPr>
        <w:t>202017180</w:t>
      </w:r>
      <w:r w:rsidRPr="00D62865">
        <w:rPr>
          <w:rFonts w:hint="eastAsia"/>
          <w:b/>
          <w:sz w:val="28"/>
          <w:szCs w:val="28"/>
          <w:u w:val="single"/>
        </w:rPr>
        <w:t xml:space="preserve">            </w:t>
      </w:r>
    </w:p>
    <w:p w14:paraId="7E4D3C16" w14:textId="77777777" w:rsidR="00005FA4" w:rsidRDefault="00005FA4" w:rsidP="00005FA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D62865">
        <w:rPr>
          <w:rFonts w:hint="eastAsia"/>
          <w:b/>
          <w:sz w:val="28"/>
          <w:szCs w:val="28"/>
          <w:u w:val="thick"/>
        </w:rPr>
        <w:t>吴彬杰</w:t>
      </w:r>
      <w:r w:rsidRPr="00D62865">
        <w:rPr>
          <w:rFonts w:hint="eastAsia"/>
          <w:b/>
          <w:sz w:val="28"/>
          <w:szCs w:val="28"/>
          <w:u w:val="thick"/>
        </w:rPr>
        <w:t xml:space="preserve">                 </w:t>
      </w:r>
    </w:p>
    <w:p w14:paraId="740714E5" w14:textId="77777777" w:rsidR="00005FA4" w:rsidRDefault="00005FA4" w:rsidP="00005FA4">
      <w:pPr>
        <w:ind w:firstLineChars="642" w:firstLine="1805"/>
        <w:rPr>
          <w:b/>
          <w:sz w:val="28"/>
          <w:szCs w:val="28"/>
          <w:u w:val="single"/>
        </w:rPr>
      </w:pPr>
      <w:r>
        <w:rPr>
          <w:rFonts w:hint="eastAsia"/>
          <w:b/>
          <w:sz w:val="28"/>
          <w:szCs w:val="28"/>
        </w:rPr>
        <w:t>指导教师：</w:t>
      </w:r>
      <w:r w:rsidRPr="00D62865">
        <w:rPr>
          <w:rFonts w:hint="eastAsia"/>
          <w:b/>
          <w:sz w:val="28"/>
          <w:szCs w:val="28"/>
          <w:u w:val="single"/>
        </w:rPr>
        <w:t>万琳</w:t>
      </w:r>
      <w:r w:rsidRPr="00D62865">
        <w:rPr>
          <w:rFonts w:hint="eastAsia"/>
          <w:b/>
          <w:sz w:val="28"/>
          <w:szCs w:val="28"/>
          <w:u w:val="single"/>
        </w:rPr>
        <w:t xml:space="preserve">   </w:t>
      </w:r>
      <w:r w:rsidRPr="00D62865">
        <w:rPr>
          <w:b/>
          <w:sz w:val="28"/>
          <w:szCs w:val="28"/>
          <w:u w:val="single"/>
        </w:rPr>
        <w:t xml:space="preserve">  </w:t>
      </w:r>
      <w:r w:rsidRPr="00D62865">
        <w:rPr>
          <w:rFonts w:hint="eastAsia"/>
          <w:b/>
          <w:sz w:val="28"/>
          <w:szCs w:val="28"/>
          <w:u w:val="single"/>
        </w:rPr>
        <w:t xml:space="preserve">              </w:t>
      </w:r>
    </w:p>
    <w:p w14:paraId="4EB98D9A" w14:textId="77777777" w:rsidR="00005FA4" w:rsidRDefault="00005FA4" w:rsidP="00005FA4">
      <w:pPr>
        <w:ind w:firstLineChars="642" w:firstLine="1805"/>
        <w:rPr>
          <w:b/>
          <w:sz w:val="28"/>
          <w:szCs w:val="28"/>
          <w:u w:val="single"/>
        </w:rPr>
      </w:pPr>
      <w:r>
        <w:rPr>
          <w:rFonts w:hint="eastAsia"/>
          <w:b/>
          <w:sz w:val="28"/>
          <w:szCs w:val="28"/>
        </w:rPr>
        <w:t>报告日期：</w:t>
      </w:r>
      <w:r w:rsidRPr="00D62865">
        <w:rPr>
          <w:rFonts w:hint="eastAsia"/>
          <w:b/>
          <w:sz w:val="28"/>
          <w:szCs w:val="28"/>
          <w:u w:val="thick"/>
        </w:rPr>
        <w:t>2020</w:t>
      </w:r>
      <w:r w:rsidRPr="00D62865">
        <w:rPr>
          <w:rFonts w:hint="eastAsia"/>
          <w:b/>
          <w:sz w:val="28"/>
          <w:szCs w:val="28"/>
          <w:u w:val="thick"/>
        </w:rPr>
        <w:t>年</w:t>
      </w:r>
      <w:r w:rsidRPr="00D62865">
        <w:rPr>
          <w:rFonts w:hint="eastAsia"/>
          <w:b/>
          <w:sz w:val="28"/>
          <w:szCs w:val="28"/>
          <w:u w:val="thick"/>
        </w:rPr>
        <w:t>10</w:t>
      </w:r>
      <w:r w:rsidRPr="00D62865">
        <w:rPr>
          <w:rFonts w:hint="eastAsia"/>
          <w:b/>
          <w:sz w:val="28"/>
          <w:szCs w:val="28"/>
          <w:u w:val="thick"/>
        </w:rPr>
        <w:t>月</w:t>
      </w:r>
      <w:r>
        <w:rPr>
          <w:b/>
          <w:sz w:val="28"/>
          <w:szCs w:val="28"/>
          <w:u w:val="thick"/>
        </w:rPr>
        <w:t>2</w:t>
      </w:r>
      <w:r w:rsidRPr="00D62865">
        <w:rPr>
          <w:rFonts w:hint="eastAsia"/>
          <w:b/>
          <w:sz w:val="28"/>
          <w:szCs w:val="28"/>
          <w:u w:val="thick"/>
        </w:rPr>
        <w:t>8</w:t>
      </w:r>
      <w:r w:rsidRPr="00D62865">
        <w:rPr>
          <w:rFonts w:hint="eastAsia"/>
          <w:b/>
          <w:sz w:val="28"/>
          <w:szCs w:val="28"/>
          <w:u w:val="thick"/>
        </w:rPr>
        <w:t>日</w:t>
      </w:r>
      <w:r w:rsidRPr="00D62865">
        <w:rPr>
          <w:rFonts w:hint="eastAsia"/>
          <w:b/>
          <w:sz w:val="28"/>
          <w:szCs w:val="28"/>
          <w:u w:val="thick"/>
        </w:rPr>
        <w:t xml:space="preserve">      </w:t>
      </w:r>
    </w:p>
    <w:p w14:paraId="3F7A22E3" w14:textId="77777777" w:rsidR="00005FA4" w:rsidRDefault="00005FA4" w:rsidP="00005FA4"/>
    <w:p w14:paraId="4B99456A" w14:textId="77777777" w:rsidR="00005FA4" w:rsidRDefault="00005FA4" w:rsidP="00005FA4"/>
    <w:p w14:paraId="5208E360" w14:textId="77777777" w:rsidR="00005FA4" w:rsidRDefault="00005FA4" w:rsidP="00005FA4"/>
    <w:p w14:paraId="3A07BAFC" w14:textId="77777777" w:rsidR="00005FA4" w:rsidRDefault="00005FA4" w:rsidP="00005FA4">
      <w:pPr>
        <w:jc w:val="center"/>
        <w:rPr>
          <w:b/>
          <w:sz w:val="28"/>
          <w:szCs w:val="28"/>
        </w:rPr>
        <w:sectPr w:rsidR="00005FA4">
          <w:headerReference w:type="even" r:id="rId9"/>
          <w:headerReference w:type="default" r:id="rId10"/>
          <w:footerReference w:type="default" r:id="rId11"/>
          <w:pgSz w:w="11906" w:h="16838"/>
          <w:pgMar w:top="1418" w:right="1701" w:bottom="1134" w:left="1701" w:header="851" w:footer="992" w:gutter="0"/>
          <w:pgNumType w:fmt="upperRoman" w:start="1"/>
          <w:cols w:space="720"/>
          <w:docGrid w:type="lines" w:linePitch="312"/>
        </w:sectPr>
      </w:pPr>
      <w:r>
        <w:rPr>
          <w:rFonts w:hint="eastAsia"/>
          <w:b/>
          <w:sz w:val="28"/>
          <w:szCs w:val="28"/>
        </w:rPr>
        <w:t>软件学院</w:t>
      </w:r>
    </w:p>
    <w:p w14:paraId="559D189B" w14:textId="77777777" w:rsidR="00005FA4" w:rsidRDefault="00005FA4" w:rsidP="00005FA4">
      <w:pPr>
        <w:spacing w:beforeLines="50" w:before="156" w:afterLines="50" w:after="156"/>
        <w:ind w:leftChars="171" w:left="359" w:rightChars="1148" w:right="2411" w:firstLineChars="274" w:firstLine="990"/>
        <w:jc w:val="center"/>
        <w:rPr>
          <w:rStyle w:val="a7"/>
          <w:rFonts w:eastAsia="黑体"/>
          <w:b/>
          <w:sz w:val="36"/>
          <w:szCs w:val="36"/>
        </w:rPr>
      </w:pPr>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06C5E1F5" w14:textId="77777777" w:rsidR="00005FA4" w:rsidRDefault="00005FA4" w:rsidP="00005FA4">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707A19D7" w14:textId="77777777" w:rsidR="00005FA4" w:rsidRDefault="00302FEC" w:rsidP="00005FA4">
      <w:pPr>
        <w:pStyle w:val="TOC1"/>
        <w:tabs>
          <w:tab w:val="right" w:leader="dot" w:pos="8296"/>
        </w:tabs>
        <w:rPr>
          <w:b/>
          <w:sz w:val="24"/>
        </w:rPr>
      </w:pPr>
      <w:hyperlink w:anchor="_Toc404837920" w:history="1">
        <w:r w:rsidR="00005FA4">
          <w:rPr>
            <w:rStyle w:val="a7"/>
            <w:b/>
          </w:rPr>
          <w:t>1</w:t>
        </w:r>
        <w:r w:rsidR="00005FA4">
          <w:rPr>
            <w:rFonts w:ascii="宋体" w:hAnsi="宋体" w:hint="eastAsia"/>
            <w:b/>
            <w:szCs w:val="21"/>
          </w:rPr>
          <w:t xml:space="preserve"> </w:t>
        </w:r>
        <w:r w:rsidR="00005FA4">
          <w:rPr>
            <w:rFonts w:ascii="宋体" w:hAnsi="宋体"/>
            <w:b/>
            <w:szCs w:val="21"/>
          </w:rPr>
          <w:t xml:space="preserve">  </w:t>
        </w:r>
        <w:r w:rsidR="00005FA4">
          <w:rPr>
            <w:rStyle w:val="a7"/>
            <w:rFonts w:hAnsi="宋体"/>
            <w:b/>
            <w:sz w:val="24"/>
          </w:rPr>
          <w:t>表达式和标准输入输出实验</w:t>
        </w:r>
        <w:r w:rsidR="00005FA4">
          <w:rPr>
            <w:b/>
            <w:sz w:val="24"/>
          </w:rPr>
          <w:tab/>
        </w:r>
        <w:r w:rsidR="00005FA4">
          <w:rPr>
            <w:b/>
            <w:sz w:val="24"/>
          </w:rPr>
          <w:fldChar w:fldCharType="begin"/>
        </w:r>
        <w:r w:rsidR="00005FA4">
          <w:rPr>
            <w:b/>
            <w:sz w:val="24"/>
          </w:rPr>
          <w:instrText xml:space="preserve"> PAGEREF _Toc404837920 \h </w:instrText>
        </w:r>
        <w:r w:rsidR="00005FA4">
          <w:rPr>
            <w:b/>
            <w:sz w:val="24"/>
          </w:rPr>
        </w:r>
        <w:r w:rsidR="00005FA4">
          <w:rPr>
            <w:b/>
            <w:sz w:val="24"/>
          </w:rPr>
          <w:fldChar w:fldCharType="separate"/>
        </w:r>
        <w:r w:rsidR="00005FA4">
          <w:rPr>
            <w:b/>
            <w:sz w:val="24"/>
          </w:rPr>
          <w:t>1</w:t>
        </w:r>
        <w:r w:rsidR="00005FA4">
          <w:rPr>
            <w:b/>
            <w:sz w:val="24"/>
          </w:rPr>
          <w:fldChar w:fldCharType="end"/>
        </w:r>
      </w:hyperlink>
    </w:p>
    <w:p w14:paraId="173E42E5" w14:textId="77777777" w:rsidR="00005FA4" w:rsidRDefault="00302FEC" w:rsidP="00005FA4">
      <w:pPr>
        <w:pStyle w:val="TOC1"/>
        <w:tabs>
          <w:tab w:val="right" w:leader="dot" w:pos="8296"/>
        </w:tabs>
        <w:rPr>
          <w:sz w:val="24"/>
        </w:rPr>
      </w:pPr>
      <w:hyperlink w:anchor="_Toc404837921" w:history="1">
        <w:r w:rsidR="00005FA4">
          <w:rPr>
            <w:rStyle w:val="a7"/>
            <w:sz w:val="24"/>
          </w:rPr>
          <w:t>1.</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4A991359" w14:textId="77777777" w:rsidR="00005FA4" w:rsidRDefault="00302FEC" w:rsidP="00005FA4">
      <w:pPr>
        <w:pStyle w:val="TOC1"/>
        <w:tabs>
          <w:tab w:val="right" w:leader="dot" w:pos="8296"/>
        </w:tabs>
        <w:rPr>
          <w:sz w:val="24"/>
        </w:rPr>
      </w:pPr>
      <w:hyperlink w:anchor="_Toc404837922" w:history="1">
        <w:r w:rsidR="00005FA4">
          <w:rPr>
            <w:rStyle w:val="a7"/>
            <w:sz w:val="24"/>
          </w:rPr>
          <w:t>1.2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6D881419" w14:textId="77777777" w:rsidR="00005FA4" w:rsidRDefault="00302FEC" w:rsidP="00005FA4">
      <w:pPr>
        <w:pStyle w:val="TOC1"/>
        <w:tabs>
          <w:tab w:val="right" w:leader="dot" w:pos="8296"/>
        </w:tabs>
        <w:rPr>
          <w:b/>
          <w:sz w:val="24"/>
        </w:rPr>
      </w:pPr>
      <w:hyperlink w:anchor="_Toc404837923" w:history="1">
        <w:r w:rsidR="00005FA4">
          <w:rPr>
            <w:rStyle w:val="a7"/>
            <w:sz w:val="24"/>
          </w:rPr>
          <w:t>1.3</w:t>
        </w:r>
        <w:r w:rsidR="00005FA4">
          <w:rPr>
            <w:rStyle w:val="a7"/>
            <w:rFonts w:hint="eastAsia"/>
            <w:sz w:val="24"/>
          </w:rPr>
          <w:t xml:space="preserve">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1877E9F6" w14:textId="77777777" w:rsidR="00005FA4" w:rsidRDefault="00302FEC" w:rsidP="00005FA4">
      <w:pPr>
        <w:pStyle w:val="TOC1"/>
        <w:tabs>
          <w:tab w:val="right" w:leader="dot" w:pos="8296"/>
        </w:tabs>
        <w:rPr>
          <w:b/>
          <w:sz w:val="24"/>
        </w:rPr>
      </w:pPr>
      <w:hyperlink w:anchor="_Toc404837924" w:history="1">
        <w:r w:rsidR="00005FA4">
          <w:rPr>
            <w:rStyle w:val="a7"/>
            <w:b/>
            <w:sz w:val="24"/>
          </w:rPr>
          <w:t>2</w:t>
        </w:r>
        <w:r w:rsidR="00005FA4">
          <w:rPr>
            <w:rStyle w:val="a7"/>
            <w:rFonts w:hint="eastAsia"/>
            <w:b/>
            <w:sz w:val="24"/>
          </w:rPr>
          <w:t xml:space="preserve">   </w:t>
        </w:r>
        <w:r w:rsidR="00005FA4">
          <w:rPr>
            <w:rStyle w:val="a7"/>
            <w:rFonts w:hAnsi="宋体"/>
            <w:b/>
            <w:sz w:val="24"/>
          </w:rPr>
          <w:t>流程控制实验</w:t>
        </w:r>
        <w:r w:rsidR="00005FA4">
          <w:rPr>
            <w:b/>
            <w:sz w:val="24"/>
          </w:rPr>
          <w:tab/>
        </w:r>
        <w:r w:rsidR="00005FA4">
          <w:rPr>
            <w:b/>
            <w:sz w:val="24"/>
          </w:rPr>
          <w:fldChar w:fldCharType="begin"/>
        </w:r>
        <w:r w:rsidR="00005FA4">
          <w:rPr>
            <w:b/>
            <w:sz w:val="24"/>
          </w:rPr>
          <w:instrText xml:space="preserve"> PAGEREF _Toc404837924 \h </w:instrText>
        </w:r>
        <w:r w:rsidR="00005FA4">
          <w:rPr>
            <w:b/>
            <w:sz w:val="24"/>
          </w:rPr>
        </w:r>
        <w:r w:rsidR="00005FA4">
          <w:rPr>
            <w:b/>
            <w:sz w:val="24"/>
          </w:rPr>
          <w:fldChar w:fldCharType="separate"/>
        </w:r>
        <w:r w:rsidR="00005FA4">
          <w:rPr>
            <w:b/>
            <w:sz w:val="24"/>
          </w:rPr>
          <w:t>2</w:t>
        </w:r>
        <w:r w:rsidR="00005FA4">
          <w:rPr>
            <w:b/>
            <w:sz w:val="24"/>
          </w:rPr>
          <w:fldChar w:fldCharType="end"/>
        </w:r>
      </w:hyperlink>
    </w:p>
    <w:p w14:paraId="4B5744FA" w14:textId="77777777" w:rsidR="00005FA4" w:rsidRDefault="00302FEC" w:rsidP="00005FA4">
      <w:pPr>
        <w:pStyle w:val="TOC1"/>
        <w:tabs>
          <w:tab w:val="right" w:leader="dot" w:pos="8296"/>
        </w:tabs>
        <w:rPr>
          <w:sz w:val="24"/>
        </w:rPr>
      </w:pPr>
      <w:hyperlink w:anchor="_Toc404837921" w:history="1">
        <w:r w:rsidR="00005FA4">
          <w:rPr>
            <w:rStyle w:val="a7"/>
            <w:sz w:val="24"/>
          </w:rPr>
          <w:t>2.</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6DFE1704" w14:textId="77777777" w:rsidR="00005FA4" w:rsidRDefault="00302FEC" w:rsidP="00005FA4">
      <w:pPr>
        <w:pStyle w:val="TOC1"/>
        <w:tabs>
          <w:tab w:val="right" w:leader="dot" w:pos="8296"/>
        </w:tabs>
        <w:rPr>
          <w:sz w:val="24"/>
        </w:rPr>
      </w:pPr>
      <w:hyperlink w:anchor="_Toc404837922" w:history="1">
        <w:r w:rsidR="00005FA4">
          <w:rPr>
            <w:rStyle w:val="a7"/>
            <w:sz w:val="24"/>
          </w:rPr>
          <w:t>2.2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47C5D962" w14:textId="77777777" w:rsidR="00005FA4" w:rsidRDefault="00302FEC" w:rsidP="00005FA4">
      <w:pPr>
        <w:pStyle w:val="TOC1"/>
        <w:tabs>
          <w:tab w:val="right" w:leader="dot" w:pos="8296"/>
        </w:tabs>
        <w:rPr>
          <w:b/>
          <w:sz w:val="24"/>
        </w:rPr>
      </w:pPr>
      <w:hyperlink w:anchor="_Toc404837923" w:history="1">
        <w:r w:rsidR="00005FA4">
          <w:rPr>
            <w:rStyle w:val="a7"/>
            <w:sz w:val="24"/>
          </w:rPr>
          <w:t>2.3</w:t>
        </w:r>
        <w:r w:rsidR="00005FA4">
          <w:rPr>
            <w:rStyle w:val="a7"/>
            <w:rFonts w:hint="eastAsia"/>
            <w:sz w:val="24"/>
          </w:rPr>
          <w:t xml:space="preserve">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0C3151DB" w14:textId="77777777" w:rsidR="00005FA4" w:rsidRDefault="00302FEC" w:rsidP="00005FA4">
      <w:pPr>
        <w:pStyle w:val="TOC1"/>
        <w:tabs>
          <w:tab w:val="right" w:leader="dot" w:pos="8296"/>
        </w:tabs>
        <w:rPr>
          <w:b/>
          <w:sz w:val="24"/>
        </w:rPr>
      </w:pPr>
      <w:hyperlink w:anchor="_Toc404837929" w:history="1">
        <w:r w:rsidR="00005FA4">
          <w:rPr>
            <w:rStyle w:val="a7"/>
            <w:b/>
            <w:sz w:val="24"/>
          </w:rPr>
          <w:t>3</w:t>
        </w:r>
        <w:r w:rsidR="00005FA4">
          <w:rPr>
            <w:rStyle w:val="a7"/>
            <w:rFonts w:hint="eastAsia"/>
            <w:b/>
            <w:sz w:val="24"/>
          </w:rPr>
          <w:t xml:space="preserve">   </w:t>
        </w:r>
        <w:r w:rsidR="00005FA4">
          <w:rPr>
            <w:rStyle w:val="a7"/>
            <w:rFonts w:hAnsi="宋体"/>
            <w:b/>
            <w:sz w:val="24"/>
          </w:rPr>
          <w:t>函数与程序结构实验</w:t>
        </w:r>
        <w:r w:rsidR="00005FA4">
          <w:rPr>
            <w:b/>
            <w:sz w:val="24"/>
          </w:rPr>
          <w:tab/>
        </w:r>
        <w:r w:rsidR="00005FA4">
          <w:rPr>
            <w:b/>
            <w:sz w:val="24"/>
          </w:rPr>
          <w:fldChar w:fldCharType="begin"/>
        </w:r>
        <w:r w:rsidR="00005FA4">
          <w:rPr>
            <w:b/>
            <w:sz w:val="24"/>
          </w:rPr>
          <w:instrText xml:space="preserve"> PAGEREF _Toc404837929 \h </w:instrText>
        </w:r>
        <w:r w:rsidR="00005FA4">
          <w:rPr>
            <w:b/>
            <w:sz w:val="24"/>
          </w:rPr>
        </w:r>
        <w:r w:rsidR="00005FA4">
          <w:rPr>
            <w:b/>
            <w:sz w:val="24"/>
          </w:rPr>
          <w:fldChar w:fldCharType="separate"/>
        </w:r>
        <w:r w:rsidR="00005FA4">
          <w:rPr>
            <w:b/>
            <w:sz w:val="24"/>
          </w:rPr>
          <w:t>3</w:t>
        </w:r>
        <w:r w:rsidR="00005FA4">
          <w:rPr>
            <w:b/>
            <w:sz w:val="24"/>
          </w:rPr>
          <w:fldChar w:fldCharType="end"/>
        </w:r>
      </w:hyperlink>
    </w:p>
    <w:p w14:paraId="5B1DFC73" w14:textId="77777777" w:rsidR="00005FA4" w:rsidRDefault="00302FEC" w:rsidP="00005FA4">
      <w:pPr>
        <w:pStyle w:val="TOC1"/>
        <w:tabs>
          <w:tab w:val="right" w:leader="dot" w:pos="8296"/>
        </w:tabs>
        <w:rPr>
          <w:sz w:val="24"/>
        </w:rPr>
      </w:pPr>
      <w:hyperlink w:anchor="_Toc404837921" w:history="1">
        <w:r w:rsidR="00005FA4">
          <w:rPr>
            <w:rStyle w:val="a7"/>
            <w:sz w:val="24"/>
          </w:rPr>
          <w:t>3.</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286AA2F8" w14:textId="77777777" w:rsidR="00005FA4" w:rsidRDefault="00302FEC" w:rsidP="00005FA4">
      <w:pPr>
        <w:pStyle w:val="TOC1"/>
        <w:tabs>
          <w:tab w:val="right" w:leader="dot" w:pos="8296"/>
        </w:tabs>
        <w:rPr>
          <w:sz w:val="24"/>
        </w:rPr>
      </w:pPr>
      <w:hyperlink w:anchor="_Toc404837922" w:history="1">
        <w:r w:rsidR="00005FA4">
          <w:rPr>
            <w:rStyle w:val="a7"/>
            <w:sz w:val="24"/>
          </w:rPr>
          <w:t>3.2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1DFAB9BF" w14:textId="77777777" w:rsidR="00005FA4" w:rsidRDefault="00302FEC" w:rsidP="00005FA4">
      <w:pPr>
        <w:pStyle w:val="TOC1"/>
        <w:tabs>
          <w:tab w:val="right" w:leader="dot" w:pos="8296"/>
        </w:tabs>
        <w:rPr>
          <w:b/>
          <w:sz w:val="24"/>
        </w:rPr>
      </w:pPr>
      <w:hyperlink w:anchor="_Toc404837923" w:history="1">
        <w:r w:rsidR="00005FA4">
          <w:rPr>
            <w:rStyle w:val="a7"/>
            <w:sz w:val="24"/>
          </w:rPr>
          <w:t>3.3</w:t>
        </w:r>
        <w:r w:rsidR="00005FA4">
          <w:rPr>
            <w:rStyle w:val="a7"/>
            <w:rFonts w:hint="eastAsia"/>
            <w:sz w:val="24"/>
          </w:rPr>
          <w:t xml:space="preserve">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36B489F6" w14:textId="77777777" w:rsidR="00005FA4" w:rsidRDefault="00302FEC" w:rsidP="00005FA4">
      <w:pPr>
        <w:pStyle w:val="TOC1"/>
        <w:tabs>
          <w:tab w:val="right" w:leader="dot" w:pos="8296"/>
        </w:tabs>
        <w:rPr>
          <w:b/>
          <w:sz w:val="24"/>
        </w:rPr>
      </w:pPr>
      <w:hyperlink w:anchor="_Toc404837934" w:history="1">
        <w:r w:rsidR="00005FA4">
          <w:rPr>
            <w:rStyle w:val="a7"/>
            <w:b/>
            <w:sz w:val="24"/>
          </w:rPr>
          <w:t>4</w:t>
        </w:r>
        <w:r w:rsidR="00005FA4">
          <w:rPr>
            <w:rStyle w:val="a7"/>
            <w:rFonts w:hint="eastAsia"/>
            <w:b/>
            <w:sz w:val="24"/>
          </w:rPr>
          <w:t xml:space="preserve">   </w:t>
        </w:r>
        <w:r w:rsidR="00005FA4">
          <w:rPr>
            <w:rStyle w:val="a7"/>
            <w:rFonts w:hAnsi="宋体"/>
            <w:b/>
            <w:sz w:val="24"/>
          </w:rPr>
          <w:t>编译预处理实验</w:t>
        </w:r>
        <w:r w:rsidR="00005FA4">
          <w:rPr>
            <w:b/>
            <w:sz w:val="24"/>
          </w:rPr>
          <w:tab/>
        </w:r>
        <w:r w:rsidR="00005FA4">
          <w:rPr>
            <w:b/>
            <w:sz w:val="24"/>
          </w:rPr>
          <w:fldChar w:fldCharType="begin"/>
        </w:r>
        <w:r w:rsidR="00005FA4">
          <w:rPr>
            <w:b/>
            <w:sz w:val="24"/>
          </w:rPr>
          <w:instrText xml:space="preserve"> PAGEREF _Toc404837934 \h </w:instrText>
        </w:r>
        <w:r w:rsidR="00005FA4">
          <w:rPr>
            <w:b/>
            <w:sz w:val="24"/>
          </w:rPr>
        </w:r>
        <w:r w:rsidR="00005FA4">
          <w:rPr>
            <w:b/>
            <w:sz w:val="24"/>
          </w:rPr>
          <w:fldChar w:fldCharType="separate"/>
        </w:r>
        <w:r w:rsidR="00005FA4">
          <w:rPr>
            <w:b/>
            <w:sz w:val="24"/>
          </w:rPr>
          <w:t>4</w:t>
        </w:r>
        <w:r w:rsidR="00005FA4">
          <w:rPr>
            <w:b/>
            <w:sz w:val="24"/>
          </w:rPr>
          <w:fldChar w:fldCharType="end"/>
        </w:r>
      </w:hyperlink>
    </w:p>
    <w:p w14:paraId="471D7756" w14:textId="77777777" w:rsidR="00005FA4" w:rsidRDefault="00302FEC" w:rsidP="00005FA4">
      <w:pPr>
        <w:pStyle w:val="TOC1"/>
        <w:tabs>
          <w:tab w:val="right" w:leader="dot" w:pos="8296"/>
        </w:tabs>
        <w:rPr>
          <w:sz w:val="24"/>
        </w:rPr>
      </w:pPr>
      <w:hyperlink w:anchor="_Toc404837921" w:history="1">
        <w:r w:rsidR="00005FA4">
          <w:rPr>
            <w:rStyle w:val="a7"/>
            <w:sz w:val="24"/>
          </w:rPr>
          <w:t>4.</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5077F755" w14:textId="77777777" w:rsidR="00005FA4" w:rsidRDefault="00302FEC" w:rsidP="00005FA4">
      <w:pPr>
        <w:pStyle w:val="TOC1"/>
        <w:tabs>
          <w:tab w:val="right" w:leader="dot" w:pos="8296"/>
        </w:tabs>
        <w:rPr>
          <w:sz w:val="24"/>
        </w:rPr>
      </w:pPr>
      <w:hyperlink w:anchor="_Toc404837922" w:history="1">
        <w:r w:rsidR="00005FA4">
          <w:rPr>
            <w:rStyle w:val="a7"/>
            <w:sz w:val="24"/>
          </w:rPr>
          <w:t>4.2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25585099" w14:textId="77777777" w:rsidR="00005FA4" w:rsidRDefault="00302FEC" w:rsidP="00005FA4">
      <w:pPr>
        <w:pStyle w:val="TOC1"/>
        <w:tabs>
          <w:tab w:val="right" w:leader="dot" w:pos="8296"/>
        </w:tabs>
        <w:rPr>
          <w:b/>
          <w:sz w:val="24"/>
        </w:rPr>
      </w:pPr>
      <w:hyperlink w:anchor="_Toc404837923" w:history="1">
        <w:r w:rsidR="00005FA4">
          <w:rPr>
            <w:rStyle w:val="a7"/>
            <w:sz w:val="24"/>
          </w:rPr>
          <w:t>4.3</w:t>
        </w:r>
        <w:r w:rsidR="00005FA4">
          <w:rPr>
            <w:rStyle w:val="a7"/>
            <w:rFonts w:hint="eastAsia"/>
            <w:sz w:val="24"/>
          </w:rPr>
          <w:t xml:space="preserve">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4818B375" w14:textId="77777777" w:rsidR="00005FA4" w:rsidRDefault="00302FEC" w:rsidP="00005FA4">
      <w:pPr>
        <w:pStyle w:val="TOC1"/>
        <w:tabs>
          <w:tab w:val="right" w:leader="dot" w:pos="8296"/>
        </w:tabs>
        <w:rPr>
          <w:b/>
          <w:sz w:val="24"/>
        </w:rPr>
      </w:pPr>
      <w:hyperlink w:anchor="_Toc404837938" w:history="1">
        <w:r w:rsidR="00005FA4">
          <w:rPr>
            <w:rStyle w:val="a7"/>
            <w:b/>
            <w:sz w:val="24"/>
          </w:rPr>
          <w:t>5</w:t>
        </w:r>
        <w:r w:rsidR="00005FA4">
          <w:rPr>
            <w:rStyle w:val="a7"/>
            <w:rFonts w:hint="eastAsia"/>
            <w:b/>
            <w:sz w:val="24"/>
          </w:rPr>
          <w:t xml:space="preserve">   </w:t>
        </w:r>
        <w:r w:rsidR="00005FA4">
          <w:rPr>
            <w:rStyle w:val="a7"/>
            <w:rFonts w:hAnsi="宋体"/>
            <w:b/>
            <w:sz w:val="24"/>
          </w:rPr>
          <w:t>数组实验</w:t>
        </w:r>
        <w:r w:rsidR="00005FA4">
          <w:rPr>
            <w:b/>
            <w:sz w:val="24"/>
          </w:rPr>
          <w:tab/>
        </w:r>
        <w:r w:rsidR="00005FA4">
          <w:rPr>
            <w:b/>
            <w:sz w:val="24"/>
          </w:rPr>
          <w:fldChar w:fldCharType="begin"/>
        </w:r>
        <w:r w:rsidR="00005FA4">
          <w:rPr>
            <w:b/>
            <w:sz w:val="24"/>
          </w:rPr>
          <w:instrText xml:space="preserve"> PAGEREF _Toc404837938 \h </w:instrText>
        </w:r>
        <w:r w:rsidR="00005FA4">
          <w:rPr>
            <w:b/>
            <w:sz w:val="24"/>
          </w:rPr>
        </w:r>
        <w:r w:rsidR="00005FA4">
          <w:rPr>
            <w:b/>
            <w:sz w:val="24"/>
          </w:rPr>
          <w:fldChar w:fldCharType="separate"/>
        </w:r>
        <w:r w:rsidR="00005FA4">
          <w:rPr>
            <w:b/>
            <w:sz w:val="24"/>
          </w:rPr>
          <w:t>5</w:t>
        </w:r>
        <w:r w:rsidR="00005FA4">
          <w:rPr>
            <w:b/>
            <w:sz w:val="24"/>
          </w:rPr>
          <w:fldChar w:fldCharType="end"/>
        </w:r>
      </w:hyperlink>
    </w:p>
    <w:p w14:paraId="76A959FB" w14:textId="77777777" w:rsidR="00005FA4" w:rsidRDefault="00302FEC" w:rsidP="00005FA4">
      <w:pPr>
        <w:pStyle w:val="TOC1"/>
        <w:tabs>
          <w:tab w:val="right" w:leader="dot" w:pos="8296"/>
        </w:tabs>
        <w:rPr>
          <w:sz w:val="24"/>
        </w:rPr>
      </w:pPr>
      <w:hyperlink w:anchor="_Toc404837921" w:history="1">
        <w:r w:rsidR="00005FA4">
          <w:rPr>
            <w:rStyle w:val="a7"/>
            <w:sz w:val="24"/>
          </w:rPr>
          <w:t>5.</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59EDE127" w14:textId="77777777" w:rsidR="00005FA4" w:rsidRDefault="00302FEC" w:rsidP="00005FA4">
      <w:pPr>
        <w:pStyle w:val="TOC1"/>
        <w:tabs>
          <w:tab w:val="right" w:leader="dot" w:pos="8296"/>
        </w:tabs>
        <w:rPr>
          <w:sz w:val="24"/>
        </w:rPr>
      </w:pPr>
      <w:hyperlink w:anchor="_Toc404837922" w:history="1">
        <w:r w:rsidR="00005FA4">
          <w:rPr>
            <w:rStyle w:val="a7"/>
            <w:sz w:val="24"/>
          </w:rPr>
          <w:t>5.2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15E36F76" w14:textId="77777777" w:rsidR="00005FA4" w:rsidRDefault="00302FEC" w:rsidP="00005FA4">
      <w:pPr>
        <w:pStyle w:val="TOC1"/>
        <w:tabs>
          <w:tab w:val="right" w:leader="dot" w:pos="8296"/>
        </w:tabs>
        <w:rPr>
          <w:b/>
          <w:sz w:val="24"/>
        </w:rPr>
      </w:pPr>
      <w:hyperlink w:anchor="_Toc404837923" w:history="1">
        <w:r w:rsidR="00005FA4">
          <w:rPr>
            <w:rStyle w:val="a7"/>
            <w:sz w:val="24"/>
          </w:rPr>
          <w:t>5.3</w:t>
        </w:r>
        <w:r w:rsidR="00005FA4">
          <w:rPr>
            <w:rStyle w:val="a7"/>
            <w:rFonts w:hint="eastAsia"/>
            <w:sz w:val="24"/>
          </w:rPr>
          <w:t xml:space="preserve">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5137B09F" w14:textId="77777777" w:rsidR="00005FA4" w:rsidRDefault="00302FEC" w:rsidP="00005FA4">
      <w:pPr>
        <w:pStyle w:val="TOC1"/>
        <w:tabs>
          <w:tab w:val="right" w:leader="dot" w:pos="8296"/>
        </w:tabs>
        <w:rPr>
          <w:b/>
          <w:sz w:val="24"/>
        </w:rPr>
      </w:pPr>
      <w:hyperlink w:anchor="_Toc404837943" w:history="1">
        <w:r w:rsidR="00005FA4">
          <w:rPr>
            <w:rStyle w:val="a7"/>
            <w:b/>
            <w:sz w:val="24"/>
          </w:rPr>
          <w:t>6</w:t>
        </w:r>
        <w:r w:rsidR="00005FA4">
          <w:rPr>
            <w:rStyle w:val="a7"/>
            <w:rFonts w:hint="eastAsia"/>
            <w:b/>
            <w:sz w:val="24"/>
          </w:rPr>
          <w:t xml:space="preserve">   </w:t>
        </w:r>
        <w:r w:rsidR="00005FA4">
          <w:rPr>
            <w:rStyle w:val="a7"/>
            <w:rFonts w:hAnsi="宋体"/>
            <w:b/>
            <w:sz w:val="24"/>
          </w:rPr>
          <w:t>指针实验</w:t>
        </w:r>
        <w:r w:rsidR="00005FA4">
          <w:rPr>
            <w:b/>
            <w:sz w:val="24"/>
          </w:rPr>
          <w:tab/>
        </w:r>
        <w:r w:rsidR="00005FA4">
          <w:rPr>
            <w:b/>
            <w:sz w:val="24"/>
          </w:rPr>
          <w:fldChar w:fldCharType="begin"/>
        </w:r>
        <w:r w:rsidR="00005FA4">
          <w:rPr>
            <w:b/>
            <w:sz w:val="24"/>
          </w:rPr>
          <w:instrText xml:space="preserve"> PAGEREF _Toc404837943 \h </w:instrText>
        </w:r>
        <w:r w:rsidR="00005FA4">
          <w:rPr>
            <w:b/>
            <w:sz w:val="24"/>
          </w:rPr>
        </w:r>
        <w:r w:rsidR="00005FA4">
          <w:rPr>
            <w:b/>
            <w:sz w:val="24"/>
          </w:rPr>
          <w:fldChar w:fldCharType="separate"/>
        </w:r>
        <w:r w:rsidR="00005FA4">
          <w:rPr>
            <w:b/>
            <w:sz w:val="24"/>
          </w:rPr>
          <w:t>6</w:t>
        </w:r>
        <w:r w:rsidR="00005FA4">
          <w:rPr>
            <w:b/>
            <w:sz w:val="24"/>
          </w:rPr>
          <w:fldChar w:fldCharType="end"/>
        </w:r>
      </w:hyperlink>
    </w:p>
    <w:p w14:paraId="607FAAC9" w14:textId="77777777" w:rsidR="00005FA4" w:rsidRDefault="00302FEC" w:rsidP="00005FA4">
      <w:pPr>
        <w:pStyle w:val="TOC1"/>
        <w:tabs>
          <w:tab w:val="right" w:leader="dot" w:pos="8296"/>
        </w:tabs>
        <w:rPr>
          <w:sz w:val="24"/>
        </w:rPr>
      </w:pPr>
      <w:hyperlink w:anchor="_Toc404837921" w:history="1">
        <w:r w:rsidR="00005FA4">
          <w:rPr>
            <w:rStyle w:val="a7"/>
            <w:sz w:val="24"/>
          </w:rPr>
          <w:t>6.</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1CC7D7DC" w14:textId="77777777" w:rsidR="00005FA4" w:rsidRDefault="00302FEC" w:rsidP="00005FA4">
      <w:pPr>
        <w:pStyle w:val="TOC1"/>
        <w:tabs>
          <w:tab w:val="right" w:leader="dot" w:pos="8296"/>
        </w:tabs>
        <w:rPr>
          <w:sz w:val="24"/>
        </w:rPr>
      </w:pPr>
      <w:hyperlink w:anchor="_Toc404837922" w:history="1">
        <w:r w:rsidR="00005FA4">
          <w:rPr>
            <w:rStyle w:val="a7"/>
            <w:sz w:val="24"/>
          </w:rPr>
          <w:t>6.2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39B0C98C" w14:textId="77777777" w:rsidR="00005FA4" w:rsidRDefault="00302FEC" w:rsidP="00005FA4">
      <w:pPr>
        <w:pStyle w:val="TOC1"/>
        <w:tabs>
          <w:tab w:val="right" w:leader="dot" w:pos="8296"/>
        </w:tabs>
        <w:rPr>
          <w:b/>
          <w:sz w:val="24"/>
        </w:rPr>
      </w:pPr>
      <w:hyperlink w:anchor="_Toc404837923" w:history="1">
        <w:r w:rsidR="00005FA4">
          <w:rPr>
            <w:rStyle w:val="a7"/>
            <w:sz w:val="24"/>
          </w:rPr>
          <w:t>6.</w:t>
        </w:r>
        <w:r w:rsidR="00005FA4">
          <w:rPr>
            <w:rStyle w:val="a7"/>
            <w:rFonts w:hint="eastAsia"/>
            <w:sz w:val="24"/>
          </w:rPr>
          <w:t xml:space="preserve">3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4E30C34B" w14:textId="77777777" w:rsidR="00005FA4" w:rsidRDefault="00302FEC" w:rsidP="00005FA4">
      <w:pPr>
        <w:pStyle w:val="TOC1"/>
        <w:tabs>
          <w:tab w:val="right" w:leader="dot" w:pos="8296"/>
        </w:tabs>
        <w:rPr>
          <w:b/>
          <w:sz w:val="24"/>
        </w:rPr>
      </w:pPr>
      <w:hyperlink w:anchor="_Toc404837948" w:history="1">
        <w:r w:rsidR="00005FA4">
          <w:rPr>
            <w:rStyle w:val="a7"/>
            <w:b/>
            <w:sz w:val="24"/>
          </w:rPr>
          <w:t>7</w:t>
        </w:r>
        <w:r w:rsidR="00005FA4">
          <w:rPr>
            <w:rStyle w:val="a7"/>
            <w:rFonts w:hint="eastAsia"/>
            <w:b/>
            <w:sz w:val="24"/>
          </w:rPr>
          <w:t xml:space="preserve">   </w:t>
        </w:r>
        <w:r w:rsidR="00005FA4">
          <w:rPr>
            <w:rStyle w:val="a7"/>
            <w:rFonts w:hAnsi="宋体"/>
            <w:b/>
            <w:sz w:val="24"/>
          </w:rPr>
          <w:t>结构与联合实验</w:t>
        </w:r>
        <w:r w:rsidR="00005FA4">
          <w:rPr>
            <w:b/>
            <w:sz w:val="24"/>
          </w:rPr>
          <w:tab/>
        </w:r>
        <w:r w:rsidR="00005FA4">
          <w:rPr>
            <w:b/>
            <w:sz w:val="24"/>
          </w:rPr>
          <w:fldChar w:fldCharType="begin"/>
        </w:r>
        <w:r w:rsidR="00005FA4">
          <w:rPr>
            <w:b/>
            <w:sz w:val="24"/>
          </w:rPr>
          <w:instrText xml:space="preserve"> PAGEREF _Toc404837948 \h </w:instrText>
        </w:r>
        <w:r w:rsidR="00005FA4">
          <w:rPr>
            <w:b/>
            <w:sz w:val="24"/>
          </w:rPr>
        </w:r>
        <w:r w:rsidR="00005FA4">
          <w:rPr>
            <w:b/>
            <w:sz w:val="24"/>
          </w:rPr>
          <w:fldChar w:fldCharType="separate"/>
        </w:r>
        <w:r w:rsidR="00005FA4">
          <w:rPr>
            <w:b/>
            <w:sz w:val="24"/>
          </w:rPr>
          <w:t>7</w:t>
        </w:r>
        <w:r w:rsidR="00005FA4">
          <w:rPr>
            <w:b/>
            <w:sz w:val="24"/>
          </w:rPr>
          <w:fldChar w:fldCharType="end"/>
        </w:r>
      </w:hyperlink>
    </w:p>
    <w:p w14:paraId="3FC1005E" w14:textId="77777777" w:rsidR="00005FA4" w:rsidRDefault="00302FEC" w:rsidP="00005FA4">
      <w:pPr>
        <w:pStyle w:val="TOC1"/>
        <w:tabs>
          <w:tab w:val="right" w:leader="dot" w:pos="8296"/>
        </w:tabs>
        <w:rPr>
          <w:sz w:val="24"/>
        </w:rPr>
      </w:pPr>
      <w:hyperlink w:anchor="_Toc404837921" w:history="1">
        <w:r w:rsidR="00005FA4">
          <w:rPr>
            <w:rStyle w:val="a7"/>
            <w:sz w:val="24"/>
          </w:rPr>
          <w:t>7.</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6A37F41B" w14:textId="77777777" w:rsidR="00005FA4" w:rsidRDefault="00302FEC" w:rsidP="00005FA4">
      <w:pPr>
        <w:pStyle w:val="TOC1"/>
        <w:tabs>
          <w:tab w:val="right" w:leader="dot" w:pos="8296"/>
        </w:tabs>
        <w:rPr>
          <w:sz w:val="24"/>
        </w:rPr>
      </w:pPr>
      <w:hyperlink w:anchor="_Toc404837922" w:history="1">
        <w:r w:rsidR="00005FA4">
          <w:rPr>
            <w:rStyle w:val="a7"/>
            <w:sz w:val="24"/>
          </w:rPr>
          <w:t>7.2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7F9CA777" w14:textId="77777777" w:rsidR="00005FA4" w:rsidRDefault="00302FEC" w:rsidP="00005FA4">
      <w:pPr>
        <w:pStyle w:val="TOC1"/>
        <w:tabs>
          <w:tab w:val="right" w:leader="dot" w:pos="8296"/>
        </w:tabs>
        <w:rPr>
          <w:b/>
          <w:sz w:val="24"/>
        </w:rPr>
      </w:pPr>
      <w:hyperlink w:anchor="_Toc404837923" w:history="1">
        <w:r w:rsidR="00005FA4">
          <w:rPr>
            <w:rStyle w:val="a7"/>
            <w:sz w:val="24"/>
          </w:rPr>
          <w:t>7.</w:t>
        </w:r>
        <w:r w:rsidR="00005FA4">
          <w:rPr>
            <w:rStyle w:val="a7"/>
            <w:rFonts w:hint="eastAsia"/>
            <w:sz w:val="24"/>
          </w:rPr>
          <w:t xml:space="preserve">3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37D18381" w14:textId="77777777" w:rsidR="00005FA4" w:rsidRDefault="00302FEC" w:rsidP="00005FA4">
      <w:pPr>
        <w:pStyle w:val="TOC1"/>
        <w:tabs>
          <w:tab w:val="right" w:leader="dot" w:pos="8296"/>
        </w:tabs>
        <w:rPr>
          <w:b/>
          <w:sz w:val="24"/>
        </w:rPr>
      </w:pPr>
      <w:hyperlink w:anchor="_Toc404837953" w:history="1">
        <w:r w:rsidR="00005FA4">
          <w:rPr>
            <w:rStyle w:val="a7"/>
            <w:b/>
            <w:sz w:val="24"/>
          </w:rPr>
          <w:t>8</w:t>
        </w:r>
        <w:r w:rsidR="00005FA4">
          <w:rPr>
            <w:rStyle w:val="a7"/>
            <w:rFonts w:hint="eastAsia"/>
            <w:b/>
            <w:sz w:val="24"/>
          </w:rPr>
          <w:t xml:space="preserve">   </w:t>
        </w:r>
        <w:r w:rsidR="00005FA4">
          <w:rPr>
            <w:rStyle w:val="a7"/>
            <w:rFonts w:hAnsi="宋体"/>
            <w:b/>
            <w:sz w:val="24"/>
          </w:rPr>
          <w:t>文件实验</w:t>
        </w:r>
        <w:r w:rsidR="00005FA4">
          <w:rPr>
            <w:b/>
            <w:sz w:val="24"/>
          </w:rPr>
          <w:tab/>
        </w:r>
        <w:r w:rsidR="00005FA4">
          <w:rPr>
            <w:b/>
            <w:sz w:val="24"/>
          </w:rPr>
          <w:fldChar w:fldCharType="begin"/>
        </w:r>
        <w:r w:rsidR="00005FA4">
          <w:rPr>
            <w:b/>
            <w:sz w:val="24"/>
          </w:rPr>
          <w:instrText xml:space="preserve"> PAGEREF _Toc404837953 \h </w:instrText>
        </w:r>
        <w:r w:rsidR="00005FA4">
          <w:rPr>
            <w:b/>
            <w:sz w:val="24"/>
          </w:rPr>
        </w:r>
        <w:r w:rsidR="00005FA4">
          <w:rPr>
            <w:b/>
            <w:sz w:val="24"/>
          </w:rPr>
          <w:fldChar w:fldCharType="separate"/>
        </w:r>
        <w:r w:rsidR="00005FA4">
          <w:rPr>
            <w:b/>
            <w:sz w:val="24"/>
          </w:rPr>
          <w:t>8</w:t>
        </w:r>
        <w:r w:rsidR="00005FA4">
          <w:rPr>
            <w:b/>
            <w:sz w:val="24"/>
          </w:rPr>
          <w:fldChar w:fldCharType="end"/>
        </w:r>
      </w:hyperlink>
    </w:p>
    <w:p w14:paraId="7BAECEB1" w14:textId="77777777" w:rsidR="00005FA4" w:rsidRDefault="00302FEC" w:rsidP="00005FA4">
      <w:pPr>
        <w:pStyle w:val="TOC1"/>
        <w:tabs>
          <w:tab w:val="right" w:leader="dot" w:pos="8296"/>
        </w:tabs>
        <w:rPr>
          <w:sz w:val="24"/>
        </w:rPr>
      </w:pPr>
      <w:hyperlink w:anchor="_Toc404837921" w:history="1">
        <w:r w:rsidR="00005FA4">
          <w:rPr>
            <w:rStyle w:val="a7"/>
            <w:sz w:val="24"/>
          </w:rPr>
          <w:t>8.</w:t>
        </w:r>
        <w:r w:rsidR="00005FA4">
          <w:rPr>
            <w:rStyle w:val="a7"/>
            <w:rFonts w:hint="eastAsia"/>
            <w:sz w:val="24"/>
          </w:rPr>
          <w:t>1</w:t>
        </w:r>
        <w:r w:rsidR="00005FA4">
          <w:rPr>
            <w:rFonts w:ascii="宋体" w:hAnsi="宋体" w:hint="eastAsia"/>
            <w:sz w:val="24"/>
          </w:rPr>
          <w:t xml:space="preserve">  </w:t>
        </w:r>
        <w:r w:rsidR="00005FA4">
          <w:rPr>
            <w:rStyle w:val="a7"/>
            <w:rFonts w:hAnsi="宋体" w:hint="eastAsia"/>
            <w:sz w:val="24"/>
          </w:rPr>
          <w:t>实验目的</w:t>
        </w:r>
        <w:r w:rsidR="00005FA4">
          <w:rPr>
            <w:sz w:val="24"/>
          </w:rPr>
          <w:tab/>
        </w:r>
        <w:r w:rsidR="00005FA4">
          <w:rPr>
            <w:sz w:val="24"/>
          </w:rPr>
          <w:fldChar w:fldCharType="begin"/>
        </w:r>
        <w:r w:rsidR="00005FA4">
          <w:rPr>
            <w:sz w:val="24"/>
          </w:rPr>
          <w:instrText xml:space="preserve"> PAGEREF _Toc404837921 \h </w:instrText>
        </w:r>
        <w:r w:rsidR="00005FA4">
          <w:rPr>
            <w:sz w:val="24"/>
          </w:rPr>
        </w:r>
        <w:r w:rsidR="00005FA4">
          <w:rPr>
            <w:sz w:val="24"/>
          </w:rPr>
          <w:fldChar w:fldCharType="separate"/>
        </w:r>
        <w:r w:rsidR="00005FA4">
          <w:rPr>
            <w:sz w:val="24"/>
          </w:rPr>
          <w:t>1</w:t>
        </w:r>
        <w:r w:rsidR="00005FA4">
          <w:rPr>
            <w:sz w:val="24"/>
          </w:rPr>
          <w:fldChar w:fldCharType="end"/>
        </w:r>
      </w:hyperlink>
    </w:p>
    <w:p w14:paraId="7C3C4C8A" w14:textId="77777777" w:rsidR="00005FA4" w:rsidRDefault="00302FEC" w:rsidP="00005FA4">
      <w:pPr>
        <w:pStyle w:val="TOC1"/>
        <w:tabs>
          <w:tab w:val="right" w:leader="dot" w:pos="8296"/>
        </w:tabs>
        <w:rPr>
          <w:sz w:val="24"/>
        </w:rPr>
      </w:pPr>
      <w:hyperlink w:anchor="_Toc404837922" w:history="1">
        <w:r w:rsidR="00005FA4">
          <w:rPr>
            <w:rStyle w:val="a7"/>
            <w:sz w:val="24"/>
          </w:rPr>
          <w:t>8.2</w:t>
        </w:r>
        <w:r w:rsidR="00005FA4">
          <w:rPr>
            <w:rStyle w:val="a7"/>
            <w:rFonts w:hint="eastAsia"/>
            <w:sz w:val="24"/>
          </w:rPr>
          <w:t xml:space="preserve">  </w:t>
        </w:r>
        <w:r w:rsidR="00005FA4">
          <w:rPr>
            <w:rStyle w:val="a7"/>
            <w:rFonts w:hAnsi="宋体" w:hint="eastAsia"/>
            <w:sz w:val="24"/>
          </w:rPr>
          <w:t>实验内容</w:t>
        </w:r>
        <w:r w:rsidR="00005FA4">
          <w:rPr>
            <w:sz w:val="24"/>
          </w:rPr>
          <w:tab/>
        </w:r>
        <w:r w:rsidR="00005FA4">
          <w:rPr>
            <w:sz w:val="24"/>
          </w:rPr>
          <w:fldChar w:fldCharType="begin"/>
        </w:r>
        <w:r w:rsidR="00005FA4">
          <w:rPr>
            <w:sz w:val="24"/>
          </w:rPr>
          <w:instrText xml:space="preserve"> PAGEREF _Toc404837922 \h </w:instrText>
        </w:r>
        <w:r w:rsidR="00005FA4">
          <w:rPr>
            <w:sz w:val="24"/>
          </w:rPr>
        </w:r>
        <w:r w:rsidR="00005FA4">
          <w:rPr>
            <w:sz w:val="24"/>
          </w:rPr>
          <w:fldChar w:fldCharType="separate"/>
        </w:r>
        <w:r w:rsidR="00005FA4">
          <w:rPr>
            <w:sz w:val="24"/>
          </w:rPr>
          <w:t>1</w:t>
        </w:r>
        <w:r w:rsidR="00005FA4">
          <w:rPr>
            <w:sz w:val="24"/>
          </w:rPr>
          <w:fldChar w:fldCharType="end"/>
        </w:r>
      </w:hyperlink>
    </w:p>
    <w:p w14:paraId="30514E3C" w14:textId="77777777" w:rsidR="00005FA4" w:rsidRDefault="00302FEC" w:rsidP="00005FA4">
      <w:pPr>
        <w:pStyle w:val="TOC1"/>
        <w:tabs>
          <w:tab w:val="right" w:leader="dot" w:pos="8296"/>
        </w:tabs>
        <w:rPr>
          <w:b/>
          <w:sz w:val="24"/>
        </w:rPr>
      </w:pPr>
      <w:hyperlink w:anchor="_Toc404837923" w:history="1">
        <w:r w:rsidR="00005FA4">
          <w:rPr>
            <w:rStyle w:val="a7"/>
            <w:sz w:val="24"/>
          </w:rPr>
          <w:t>8.</w:t>
        </w:r>
        <w:r w:rsidR="00005FA4">
          <w:rPr>
            <w:rStyle w:val="a7"/>
            <w:rFonts w:hint="eastAsia"/>
            <w:sz w:val="24"/>
          </w:rPr>
          <w:t xml:space="preserve">3  </w:t>
        </w:r>
        <w:r w:rsidR="00005FA4">
          <w:rPr>
            <w:rStyle w:val="a7"/>
            <w:rFonts w:hint="eastAsia"/>
            <w:sz w:val="24"/>
          </w:rPr>
          <w:t>实验</w:t>
        </w:r>
        <w:r w:rsidR="00005FA4">
          <w:rPr>
            <w:rStyle w:val="a7"/>
            <w:rFonts w:hAnsi="宋体"/>
            <w:sz w:val="24"/>
          </w:rPr>
          <w:t>小结</w:t>
        </w:r>
        <w:r w:rsidR="00005FA4">
          <w:rPr>
            <w:sz w:val="24"/>
          </w:rPr>
          <w:tab/>
        </w:r>
        <w:r w:rsidR="00005FA4">
          <w:rPr>
            <w:sz w:val="24"/>
          </w:rPr>
          <w:fldChar w:fldCharType="begin"/>
        </w:r>
        <w:r w:rsidR="00005FA4">
          <w:rPr>
            <w:sz w:val="24"/>
          </w:rPr>
          <w:instrText xml:space="preserve"> PAGEREF _Toc404837923 \h </w:instrText>
        </w:r>
        <w:r w:rsidR="00005FA4">
          <w:rPr>
            <w:sz w:val="24"/>
          </w:rPr>
        </w:r>
        <w:r w:rsidR="00005FA4">
          <w:rPr>
            <w:sz w:val="24"/>
          </w:rPr>
          <w:fldChar w:fldCharType="separate"/>
        </w:r>
        <w:r w:rsidR="00005FA4">
          <w:rPr>
            <w:sz w:val="24"/>
          </w:rPr>
          <w:t>1</w:t>
        </w:r>
        <w:r w:rsidR="00005FA4">
          <w:rPr>
            <w:sz w:val="24"/>
          </w:rPr>
          <w:fldChar w:fldCharType="end"/>
        </w:r>
      </w:hyperlink>
    </w:p>
    <w:p w14:paraId="3A331044" w14:textId="77777777" w:rsidR="00005FA4" w:rsidRDefault="00302FEC" w:rsidP="00005FA4">
      <w:pPr>
        <w:pStyle w:val="TOC2"/>
        <w:tabs>
          <w:tab w:val="right" w:leader="dot" w:pos="8296"/>
        </w:tabs>
        <w:ind w:leftChars="0" w:left="365" w:hangingChars="174" w:hanging="365"/>
        <w:rPr>
          <w:rFonts w:ascii="宋体" w:hAnsi="宋体"/>
          <w:b/>
          <w:sz w:val="24"/>
        </w:rPr>
      </w:pPr>
      <w:hyperlink w:anchor="_Toc404837957" w:history="1">
        <w:r w:rsidR="00005FA4">
          <w:rPr>
            <w:rStyle w:val="a7"/>
            <w:rFonts w:hAnsi="宋体"/>
            <w:b/>
            <w:sz w:val="24"/>
          </w:rPr>
          <w:t>参考文献</w:t>
        </w:r>
        <w:r w:rsidR="00005FA4">
          <w:rPr>
            <w:b/>
            <w:sz w:val="24"/>
          </w:rPr>
          <w:tab/>
        </w:r>
        <w:r w:rsidR="00005FA4">
          <w:rPr>
            <w:b/>
            <w:sz w:val="24"/>
          </w:rPr>
          <w:fldChar w:fldCharType="begin"/>
        </w:r>
        <w:r w:rsidR="00005FA4">
          <w:rPr>
            <w:b/>
            <w:sz w:val="24"/>
          </w:rPr>
          <w:instrText xml:space="preserve"> PAGEREF _Toc404837957 \h </w:instrText>
        </w:r>
        <w:r w:rsidR="00005FA4">
          <w:rPr>
            <w:b/>
            <w:sz w:val="24"/>
          </w:rPr>
        </w:r>
        <w:r w:rsidR="00005FA4">
          <w:rPr>
            <w:b/>
            <w:sz w:val="24"/>
          </w:rPr>
          <w:fldChar w:fldCharType="separate"/>
        </w:r>
        <w:r w:rsidR="00005FA4">
          <w:rPr>
            <w:b/>
            <w:sz w:val="24"/>
          </w:rPr>
          <w:t>9</w:t>
        </w:r>
        <w:r w:rsidR="00005FA4">
          <w:rPr>
            <w:b/>
            <w:sz w:val="24"/>
          </w:rPr>
          <w:fldChar w:fldCharType="end"/>
        </w:r>
      </w:hyperlink>
    </w:p>
    <w:p w14:paraId="5403CA95" w14:textId="77777777" w:rsidR="00005FA4" w:rsidRDefault="00005FA4" w:rsidP="00005FA4">
      <w:pPr>
        <w:spacing w:beforeLines="50" w:before="156" w:afterLines="50" w:after="156"/>
        <w:jc w:val="center"/>
        <w:rPr>
          <w:rFonts w:ascii="宋体" w:hAnsi="宋体"/>
          <w:b/>
          <w:sz w:val="24"/>
        </w:rPr>
      </w:pPr>
      <w:r>
        <w:rPr>
          <w:rFonts w:ascii="宋体" w:hAnsi="宋体"/>
          <w:b/>
          <w:sz w:val="24"/>
        </w:rPr>
        <w:fldChar w:fldCharType="end"/>
      </w:r>
    </w:p>
    <w:p w14:paraId="307F93B7" w14:textId="77777777" w:rsidR="00005FA4" w:rsidRPr="00102B43" w:rsidRDefault="00005FA4" w:rsidP="00005FA4">
      <w:pPr>
        <w:rPr>
          <w:rFonts w:ascii="楷体_GB2312" w:eastAsia="楷体_GB2312"/>
        </w:rPr>
      </w:pPr>
    </w:p>
    <w:p w14:paraId="2952A84D" w14:textId="77777777" w:rsidR="00005FA4" w:rsidRPr="00102B43" w:rsidRDefault="00005FA4" w:rsidP="00005FA4">
      <w:pPr>
        <w:rPr>
          <w:rFonts w:ascii="楷体_GB2312" w:eastAsia="楷体_GB2312"/>
        </w:rPr>
      </w:pPr>
    </w:p>
    <w:p w14:paraId="630F5D20" w14:textId="77777777" w:rsidR="00005FA4" w:rsidRDefault="00005FA4" w:rsidP="00005FA4">
      <w:pPr>
        <w:rPr>
          <w:rFonts w:ascii="宋体" w:hAnsi="宋体"/>
          <w:b/>
          <w:sz w:val="24"/>
        </w:rPr>
      </w:pPr>
    </w:p>
    <w:p w14:paraId="5F747595" w14:textId="77777777" w:rsidR="00005FA4" w:rsidRDefault="00005FA4" w:rsidP="00005FA4">
      <w:pPr>
        <w:tabs>
          <w:tab w:val="left" w:pos="6383"/>
        </w:tabs>
        <w:rPr>
          <w:rFonts w:ascii="宋体" w:hAnsi="宋体"/>
          <w:b/>
          <w:sz w:val="24"/>
        </w:rPr>
      </w:pPr>
      <w:r>
        <w:rPr>
          <w:rFonts w:ascii="宋体" w:hAnsi="宋体"/>
          <w:b/>
          <w:sz w:val="24"/>
        </w:rPr>
        <w:tab/>
      </w:r>
    </w:p>
    <w:p w14:paraId="11CFB09F" w14:textId="77777777" w:rsidR="00005FA4" w:rsidRPr="00102B43" w:rsidRDefault="00005FA4" w:rsidP="00005FA4">
      <w:pPr>
        <w:tabs>
          <w:tab w:val="left" w:pos="6383"/>
        </w:tabs>
        <w:rPr>
          <w:rFonts w:ascii="楷体_GB2312" w:eastAsia="楷体_GB2312"/>
        </w:rPr>
        <w:sectPr w:rsidR="00005FA4" w:rsidRPr="00102B43">
          <w:headerReference w:type="default" r:id="rId12"/>
          <w:footerReference w:type="default" r:id="rId13"/>
          <w:pgSz w:w="11906" w:h="16838"/>
          <w:pgMar w:top="1418" w:right="1701" w:bottom="1134" w:left="1701" w:header="851" w:footer="992" w:gutter="0"/>
          <w:pgNumType w:fmt="upperRoman" w:start="1"/>
          <w:cols w:space="720"/>
          <w:docGrid w:type="lines" w:linePitch="312"/>
        </w:sectPr>
      </w:pPr>
      <w:r>
        <w:rPr>
          <w:rFonts w:ascii="楷体_GB2312" w:eastAsia="楷体_GB2312"/>
        </w:rPr>
        <w:tab/>
      </w:r>
    </w:p>
    <w:p w14:paraId="4DF0C3A0" w14:textId="77777777" w:rsidR="00E711E2" w:rsidRDefault="00005FA4" w:rsidP="00E711E2">
      <w:pPr>
        <w:pStyle w:val="C"/>
        <w:spacing w:before="156"/>
        <w:ind w:firstLine="424"/>
      </w:pPr>
      <w:r>
        <w:rPr>
          <w:rFonts w:ascii="宋体" w:hAnsi="宋体"/>
          <w:sz w:val="24"/>
        </w:rPr>
        <w:lastRenderedPageBreak/>
        <w:fldChar w:fldCharType="end"/>
      </w:r>
      <w:r w:rsidR="00E711E2">
        <w:rPr>
          <w:rFonts w:hint="eastAsia"/>
        </w:rPr>
        <w:t>实验</w:t>
      </w:r>
      <w:r w:rsidR="00E711E2">
        <w:t>5</w:t>
      </w:r>
      <w:r w:rsidR="00E711E2">
        <w:rPr>
          <w:rFonts w:hint="eastAsia"/>
        </w:rPr>
        <w:t xml:space="preserve"> </w:t>
      </w:r>
      <w:r w:rsidR="00E711E2">
        <w:rPr>
          <w:rFonts w:hint="eastAsia"/>
        </w:rPr>
        <w:t>数组实验</w:t>
      </w:r>
      <w:bookmarkStart w:id="0" w:name="_Toc223233097"/>
    </w:p>
    <w:p w14:paraId="288DA858" w14:textId="77777777" w:rsidR="00E711E2" w:rsidRDefault="00E711E2" w:rsidP="00E711E2">
      <w:pPr>
        <w:pStyle w:val="ae"/>
        <w:spacing w:before="156"/>
        <w:rPr>
          <w:rFonts w:hAnsi="宋体"/>
        </w:rPr>
      </w:pPr>
      <w:r>
        <w:rPr>
          <w:rFonts w:hint="eastAsia"/>
        </w:rPr>
        <w:t>5.</w:t>
      </w:r>
      <w:r>
        <w:t xml:space="preserve">1 </w:t>
      </w:r>
      <w:r>
        <w:rPr>
          <w:rFonts w:hint="eastAsia"/>
        </w:rPr>
        <w:t>实验目的</w:t>
      </w:r>
      <w:bookmarkEnd w:id="0"/>
    </w:p>
    <w:p w14:paraId="5D7FFBED" w14:textId="77777777" w:rsidR="00E711E2" w:rsidRDefault="00E711E2" w:rsidP="00E711E2">
      <w:pPr>
        <w:rPr>
          <w:rFonts w:ascii="宋体" w:hAnsi="宋体"/>
        </w:rPr>
      </w:pPr>
      <w:r>
        <w:rPr>
          <w:rFonts w:hint="eastAsia"/>
        </w:rPr>
        <w:t>（</w:t>
      </w:r>
      <w:r>
        <w:rPr>
          <w:rFonts w:hint="eastAsia"/>
        </w:rPr>
        <w:t>1</w:t>
      </w:r>
      <w:r>
        <w:rPr>
          <w:rFonts w:hint="eastAsia"/>
        </w:rPr>
        <w:t>）</w:t>
      </w:r>
      <w:r>
        <w:rPr>
          <w:rFonts w:ascii="宋体" w:hAnsi="宋体" w:hint="eastAsia"/>
        </w:rPr>
        <w:t>掌握数组的说明、初始化和使用。</w:t>
      </w:r>
    </w:p>
    <w:p w14:paraId="11F0A9A3" w14:textId="77777777" w:rsidR="00E711E2" w:rsidRDefault="00E711E2" w:rsidP="00E711E2">
      <w:pPr>
        <w:rPr>
          <w:rFonts w:ascii="宋体" w:hAnsi="宋体"/>
        </w:rPr>
      </w:pPr>
      <w:r>
        <w:rPr>
          <w:rFonts w:hint="eastAsia"/>
        </w:rPr>
        <w:t>（</w:t>
      </w:r>
      <w:r>
        <w:rPr>
          <w:rFonts w:hint="eastAsia"/>
        </w:rPr>
        <w:t>2</w:t>
      </w:r>
      <w:r>
        <w:rPr>
          <w:rFonts w:hint="eastAsia"/>
        </w:rPr>
        <w:t>）</w:t>
      </w:r>
      <w:r>
        <w:rPr>
          <w:rFonts w:ascii="宋体" w:hAnsi="宋体" w:hint="eastAsia"/>
        </w:rPr>
        <w:t>掌握一维数组作为函数参数时实参和形参的用法。</w:t>
      </w:r>
    </w:p>
    <w:p w14:paraId="58A89354" w14:textId="77777777" w:rsidR="00E711E2" w:rsidRDefault="00E711E2" w:rsidP="00E711E2">
      <w:pPr>
        <w:rPr>
          <w:rFonts w:ascii="宋体" w:hAnsi="宋体"/>
          <w:color w:val="0000FF"/>
        </w:rPr>
      </w:pPr>
      <w:r>
        <w:rPr>
          <w:rFonts w:hint="eastAsia"/>
        </w:rPr>
        <w:t>（</w:t>
      </w:r>
      <w:r>
        <w:rPr>
          <w:rFonts w:hint="eastAsia"/>
        </w:rPr>
        <w:t>3</w:t>
      </w:r>
      <w:r>
        <w:rPr>
          <w:rFonts w:hint="eastAsia"/>
        </w:rPr>
        <w:t>）</w:t>
      </w:r>
      <w:r>
        <w:rPr>
          <w:rFonts w:ascii="宋体" w:hAnsi="宋体" w:hint="eastAsia"/>
        </w:rPr>
        <w:t>掌握字符串处理函数的设计，包括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5628D16F" w14:textId="77777777" w:rsidR="00E711E2" w:rsidRDefault="00E711E2" w:rsidP="00E711E2">
      <w:r>
        <w:rPr>
          <w:rFonts w:hint="eastAsia"/>
        </w:rPr>
        <w:t>（</w:t>
      </w:r>
      <w:r>
        <w:rPr>
          <w:rFonts w:hint="eastAsia"/>
        </w:rPr>
        <w:t>4</w:t>
      </w:r>
      <w:r>
        <w:rPr>
          <w:rFonts w:hint="eastAsia"/>
        </w:rPr>
        <w:t>）掌握基于分治策略的二分查找算法和选择法排序算法的思想，以及相关算法的实现。</w:t>
      </w:r>
      <w:bookmarkStart w:id="1" w:name="_Toc223233098"/>
    </w:p>
    <w:p w14:paraId="76F779F2" w14:textId="77777777" w:rsidR="00E711E2" w:rsidRDefault="00E711E2" w:rsidP="00E711E2">
      <w:pPr>
        <w:pStyle w:val="ae"/>
        <w:spacing w:before="156"/>
      </w:pPr>
      <w:r>
        <w:rPr>
          <w:rFonts w:hint="eastAsia"/>
        </w:rPr>
        <w:t>5.</w:t>
      </w:r>
      <w:r>
        <w:t xml:space="preserve">2 </w:t>
      </w:r>
      <w:r>
        <w:rPr>
          <w:rFonts w:hint="eastAsia"/>
        </w:rPr>
        <w:t>实验</w:t>
      </w:r>
      <w:r>
        <w:rPr>
          <w:rFonts w:hAnsi="宋体" w:hint="eastAsia"/>
        </w:rPr>
        <w:t>内容</w:t>
      </w:r>
      <w:r>
        <w:rPr>
          <w:rFonts w:hint="eastAsia"/>
        </w:rPr>
        <w:t>及要求</w:t>
      </w:r>
      <w:bookmarkStart w:id="2" w:name="_Toc223233099"/>
      <w:bookmarkEnd w:id="1"/>
    </w:p>
    <w:p w14:paraId="0F0E24F7" w14:textId="77777777" w:rsidR="00E711E2" w:rsidRDefault="00E711E2" w:rsidP="00E711E2">
      <w:pPr>
        <w:pStyle w:val="ad"/>
        <w:spacing w:before="31"/>
      </w:pPr>
      <w:r>
        <w:t>1</w:t>
      </w:r>
      <w:r>
        <w:rPr>
          <w:rFonts w:hint="eastAsia"/>
        </w:rPr>
        <w:t>、</w:t>
      </w:r>
      <w:r>
        <w:t xml:space="preserve"> </w:t>
      </w:r>
      <w:r>
        <w:rPr>
          <w:rFonts w:hint="eastAsia"/>
        </w:rPr>
        <w:t>源程序改错</w:t>
      </w:r>
      <w:bookmarkEnd w:id="2"/>
      <w:r>
        <w:rPr>
          <w:rFonts w:hint="eastAsia"/>
        </w:rPr>
        <w:t>与跟踪调试</w:t>
      </w:r>
    </w:p>
    <w:p w14:paraId="2CACC883" w14:textId="77777777" w:rsidR="00E711E2" w:rsidRDefault="00E711E2" w:rsidP="00E711E2">
      <w:pPr>
        <w:ind w:firstLine="480"/>
      </w:pPr>
      <w:bookmarkStart w:id="3" w:name="_Toc223233100"/>
      <w:r>
        <w:rPr>
          <w:rFonts w:hint="eastAsia"/>
        </w:rPr>
        <w:t>在下面所给的源程序中，函数</w:t>
      </w:r>
      <w:proofErr w:type="spellStart"/>
      <w:r>
        <w:rPr>
          <w:rFonts w:hint="eastAsia"/>
        </w:rPr>
        <w:t>strcate</w:t>
      </w:r>
      <w:proofErr w:type="spellEnd"/>
      <w:r>
        <w:rPr>
          <w:rFonts w:hint="eastAsia"/>
        </w:rPr>
        <w:t>(</w:t>
      </w:r>
      <w:proofErr w:type="spellStart"/>
      <w:r>
        <w:rPr>
          <w:rFonts w:hint="eastAsia"/>
        </w:rPr>
        <w:t>t</w:t>
      </w:r>
      <w:r>
        <w:t>,s</w:t>
      </w:r>
      <w:proofErr w:type="spellEnd"/>
      <w:r>
        <w:rPr>
          <w:rFonts w:hint="eastAsia"/>
        </w:rPr>
        <w:t>)</w:t>
      </w:r>
      <w:r>
        <w:rPr>
          <w:rFonts w:hint="eastAsia"/>
        </w:rPr>
        <w:t>的功能是将字符串</w:t>
      </w:r>
      <w:r>
        <w:rPr>
          <w:rFonts w:hint="eastAsia"/>
        </w:rPr>
        <w:t>s</w:t>
      </w:r>
      <w:r>
        <w:rPr>
          <w:rFonts w:hint="eastAsia"/>
        </w:rPr>
        <w:t>连接到字符串</w:t>
      </w:r>
      <w:r>
        <w:rPr>
          <w:rFonts w:hint="eastAsia"/>
        </w:rPr>
        <w:t>t</w:t>
      </w:r>
      <w:r>
        <w:rPr>
          <w:rFonts w:hint="eastAsia"/>
        </w:rPr>
        <w:t>的尾部；函数</w:t>
      </w:r>
      <w:proofErr w:type="spellStart"/>
      <w:r>
        <w:rPr>
          <w:rFonts w:hint="eastAsia"/>
        </w:rPr>
        <w:t>s</w:t>
      </w:r>
      <w:r>
        <w:t>trdelc</w:t>
      </w:r>
      <w:proofErr w:type="spellEnd"/>
      <w:r>
        <w:t>(</w:t>
      </w:r>
      <w:proofErr w:type="spellStart"/>
      <w:r>
        <w:t>s,c</w:t>
      </w:r>
      <w:proofErr w:type="spellEnd"/>
      <w:r>
        <w:t>)</w:t>
      </w:r>
      <w:r>
        <w:rPr>
          <w:rFonts w:hint="eastAsia"/>
        </w:rPr>
        <w:t>的功能是从字符串</w:t>
      </w:r>
      <w:r>
        <w:rPr>
          <w:rFonts w:hint="eastAsia"/>
        </w:rPr>
        <w:t>s</w:t>
      </w:r>
      <w:r>
        <w:rPr>
          <w:rFonts w:hint="eastAsia"/>
        </w:rPr>
        <w:t>中删除所有与给定字符</w:t>
      </w:r>
      <w:r>
        <w:rPr>
          <w:rFonts w:hint="eastAsia"/>
        </w:rPr>
        <w:t>c</w:t>
      </w:r>
      <w:r>
        <w:rPr>
          <w:rFonts w:hint="eastAsia"/>
        </w:rPr>
        <w:t>相同的字符，程序应该能够输出如下结果：</w:t>
      </w:r>
    </w:p>
    <w:p w14:paraId="7B950694" w14:textId="77777777" w:rsidR="00E711E2" w:rsidRDefault="00E711E2" w:rsidP="00E711E2">
      <w:pPr>
        <w:ind w:firstLine="480"/>
      </w:pPr>
      <w:r>
        <w:t>Programming Language</w:t>
      </w:r>
    </w:p>
    <w:p w14:paraId="1F2A566D" w14:textId="77777777" w:rsidR="00E711E2" w:rsidRDefault="00E711E2" w:rsidP="00E711E2">
      <w:pPr>
        <w:ind w:firstLine="480"/>
      </w:pPr>
      <w:proofErr w:type="spellStart"/>
      <w:r>
        <w:t>ProgrammingLanguage</w:t>
      </w:r>
      <w:proofErr w:type="spellEnd"/>
      <w:r>
        <w:t xml:space="preserve"> Language</w:t>
      </w:r>
    </w:p>
    <w:p w14:paraId="36425469" w14:textId="77777777" w:rsidR="00E711E2" w:rsidRDefault="00E711E2" w:rsidP="00E711E2">
      <w:pPr>
        <w:ind w:firstLine="480"/>
      </w:pPr>
      <w:proofErr w:type="spellStart"/>
      <w:r>
        <w:t>ProgramingLnguage</w:t>
      </w:r>
      <w:proofErr w:type="spellEnd"/>
    </w:p>
    <w:p w14:paraId="29AD1E8E" w14:textId="77777777" w:rsidR="00E711E2" w:rsidRDefault="00E711E2" w:rsidP="00E711E2">
      <w:pPr>
        <w:ind w:firstLine="480"/>
      </w:pPr>
      <w:r>
        <w:rPr>
          <w:rFonts w:hint="eastAsia"/>
        </w:rPr>
        <w:t>跟踪和分析源程序中存在的问题，排除程序中的各种逻辑错误，使之能够输出正确的结果。</w:t>
      </w:r>
    </w:p>
    <w:p w14:paraId="717A0254" w14:textId="77777777" w:rsidR="00E711E2" w:rsidRDefault="00E711E2" w:rsidP="00E711E2">
      <w:pPr>
        <w:pStyle w:val="a8"/>
        <w:numPr>
          <w:ilvl w:val="0"/>
          <w:numId w:val="19"/>
        </w:numPr>
        <w:spacing w:line="360" w:lineRule="auto"/>
        <w:ind w:left="0" w:firstLineChars="0" w:firstLine="0"/>
        <w:jc w:val="left"/>
      </w:pPr>
      <w:r>
        <w:rPr>
          <w:rFonts w:hint="eastAsia"/>
        </w:rPr>
        <w:t>单</w:t>
      </w:r>
      <w:proofErr w:type="gramStart"/>
      <w:r>
        <w:rPr>
          <w:rFonts w:hint="eastAsia"/>
        </w:rPr>
        <w:t>步执行</w:t>
      </w:r>
      <w:proofErr w:type="gramEnd"/>
      <w:r>
        <w:rPr>
          <w:rFonts w:hint="eastAsia"/>
        </w:rPr>
        <w:t>源程序。进跟踪进入</w:t>
      </w:r>
      <w:proofErr w:type="spellStart"/>
      <w:r>
        <w:rPr>
          <w:rFonts w:hint="eastAsia"/>
        </w:rPr>
        <w:t>s</w:t>
      </w:r>
      <w:r>
        <w:t>trcate</w:t>
      </w:r>
      <w:proofErr w:type="spellEnd"/>
      <w:r>
        <w:rPr>
          <w:rFonts w:hint="eastAsia"/>
        </w:rPr>
        <w:t>时，观察字符数组</w:t>
      </w:r>
      <w:r>
        <w:rPr>
          <w:rFonts w:hint="eastAsia"/>
        </w:rPr>
        <w:t>t</w:t>
      </w:r>
      <w:r>
        <w:rPr>
          <w:rFonts w:hint="eastAsia"/>
        </w:rPr>
        <w:t>和</w:t>
      </w:r>
      <w:r>
        <w:rPr>
          <w:rFonts w:hint="eastAsia"/>
        </w:rPr>
        <w:t>s</w:t>
      </w:r>
      <w:r>
        <w:rPr>
          <w:rFonts w:hint="eastAsia"/>
        </w:rPr>
        <w:t>中的内容，分析结果是否正确。当单</w:t>
      </w:r>
      <w:proofErr w:type="gramStart"/>
      <w:r>
        <w:rPr>
          <w:rFonts w:hint="eastAsia"/>
        </w:rPr>
        <w:t>步执行光</w:t>
      </w:r>
      <w:proofErr w:type="gramEnd"/>
      <w:r>
        <w:rPr>
          <w:rFonts w:hint="eastAsia"/>
        </w:rPr>
        <w:t>条刚落在第二个</w:t>
      </w:r>
      <w:r>
        <w:rPr>
          <w:rFonts w:hint="eastAsia"/>
        </w:rPr>
        <w:t>w</w:t>
      </w:r>
      <w:r>
        <w:t>hile</w:t>
      </w:r>
      <w:r>
        <w:rPr>
          <w:rFonts w:hint="eastAsia"/>
        </w:rPr>
        <w:t>语句所在行时，</w:t>
      </w:r>
      <w:proofErr w:type="spellStart"/>
      <w:r>
        <w:rPr>
          <w:rFonts w:hint="eastAsia"/>
        </w:rPr>
        <w:t>i</w:t>
      </w:r>
      <w:proofErr w:type="spellEnd"/>
      <w:r>
        <w:rPr>
          <w:rFonts w:hint="eastAsia"/>
        </w:rPr>
        <w:t>为何值？</w:t>
      </w:r>
      <w:r>
        <w:rPr>
          <w:rFonts w:hint="eastAsia"/>
        </w:rPr>
        <w:t>t</w:t>
      </w:r>
      <w:r>
        <w:t>[</w:t>
      </w:r>
      <w:proofErr w:type="spellStart"/>
      <w:r>
        <w:t>i</w:t>
      </w:r>
      <w:proofErr w:type="spellEnd"/>
      <w:r>
        <w:t>]</w:t>
      </w:r>
      <w:r>
        <w:rPr>
          <w:rFonts w:hint="eastAsia"/>
        </w:rPr>
        <w:t>为何值？分析该结果是否存在问题。当单</w:t>
      </w:r>
      <w:proofErr w:type="gramStart"/>
      <w:r>
        <w:rPr>
          <w:rFonts w:hint="eastAsia"/>
        </w:rPr>
        <w:t>步执行光</w:t>
      </w:r>
      <w:proofErr w:type="gramEnd"/>
      <w:r>
        <w:rPr>
          <w:rFonts w:hint="eastAsia"/>
        </w:rPr>
        <w:t>条落在</w:t>
      </w:r>
      <w:proofErr w:type="spellStart"/>
      <w:r>
        <w:rPr>
          <w:rFonts w:hint="eastAsia"/>
        </w:rPr>
        <w:t>s</w:t>
      </w:r>
      <w:r>
        <w:t>trcate</w:t>
      </w:r>
      <w:proofErr w:type="spellEnd"/>
      <w:r>
        <w:rPr>
          <w:rFonts w:hint="eastAsia"/>
        </w:rPr>
        <w:t>函数块结束标记即右花括号“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分别为何值？分析是否实现了字符串连接。</w:t>
      </w:r>
    </w:p>
    <w:p w14:paraId="70B83B10" w14:textId="77777777" w:rsidR="00E711E2" w:rsidRDefault="00E711E2" w:rsidP="00E711E2">
      <w:r>
        <w:rPr>
          <w:rFonts w:hint="eastAsia"/>
        </w:rPr>
        <w:t>（</w:t>
      </w:r>
      <w:r>
        <w:rPr>
          <w:rFonts w:hint="eastAsia"/>
        </w:rPr>
        <w:t>2</w:t>
      </w:r>
      <w:r>
        <w:rPr>
          <w:rFonts w:hint="eastAsia"/>
        </w:rPr>
        <w:t>）跟踪进入函数</w:t>
      </w:r>
      <w:proofErr w:type="spellStart"/>
      <w:r>
        <w:rPr>
          <w:rFonts w:hint="eastAsia"/>
        </w:rPr>
        <w:t>s</w:t>
      </w:r>
      <w:r>
        <w:t>trdelc</w:t>
      </w:r>
      <w:proofErr w:type="spellEnd"/>
      <w:r>
        <w:rPr>
          <w:rFonts w:hint="eastAsia"/>
        </w:rPr>
        <w:t>时，观察字符数组</w:t>
      </w:r>
      <w:r>
        <w:rPr>
          <w:rFonts w:hint="eastAsia"/>
        </w:rPr>
        <w:t>s</w:t>
      </w:r>
      <w:r>
        <w:rPr>
          <w:rFonts w:hint="eastAsia"/>
        </w:rPr>
        <w:t>中的内容和字符</w:t>
      </w:r>
      <w:r>
        <w:rPr>
          <w:rFonts w:hint="eastAsia"/>
        </w:rPr>
        <w:t>c</w:t>
      </w:r>
      <w:r>
        <w:rPr>
          <w:rFonts w:hint="eastAsia"/>
        </w:rPr>
        <w:t>的值，分析结果是否正确。单</w:t>
      </w:r>
      <w:proofErr w:type="gramStart"/>
      <w:r>
        <w:rPr>
          <w:rFonts w:hint="eastAsia"/>
        </w:rPr>
        <w:t>步执行</w:t>
      </w:r>
      <w:proofErr w:type="gramEnd"/>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值的变化，分析该结果是否存在问题。当单</w:t>
      </w:r>
      <w:proofErr w:type="gramStart"/>
      <w:r>
        <w:rPr>
          <w:rFonts w:hint="eastAsia"/>
        </w:rPr>
        <w:t>步执行光</w:t>
      </w:r>
      <w:proofErr w:type="gramEnd"/>
      <w:r>
        <w:rPr>
          <w:rFonts w:hint="eastAsia"/>
        </w:rPr>
        <w:t>条落在</w:t>
      </w:r>
      <w:proofErr w:type="spellStart"/>
      <w:r>
        <w:rPr>
          <w:rFonts w:hint="eastAsia"/>
        </w:rPr>
        <w:t>s</w:t>
      </w:r>
      <w:r>
        <w:t>trdelc</w:t>
      </w:r>
      <w:proofErr w:type="spellEnd"/>
      <w:r>
        <w:rPr>
          <w:rFonts w:hint="eastAsia"/>
        </w:rPr>
        <w:t>函数块结束标记“</w:t>
      </w:r>
      <w:r>
        <w:rPr>
          <w:rFonts w:hint="eastAsia"/>
        </w:rPr>
        <w:t>}</w:t>
      </w:r>
      <w:r>
        <w:rPr>
          <w:rFonts w:hint="eastAsia"/>
        </w:rPr>
        <w:t>”所在行时，字符串</w:t>
      </w:r>
      <w:r>
        <w:rPr>
          <w:rFonts w:hint="eastAsia"/>
        </w:rPr>
        <w:t>s</w:t>
      </w:r>
      <w:r>
        <w:rPr>
          <w:rFonts w:hint="eastAsia"/>
        </w:rPr>
        <w:t>为何值？分析是否实现了所要求的删除操作。</w:t>
      </w:r>
    </w:p>
    <w:p w14:paraId="66BEBA0A" w14:textId="77777777" w:rsidR="00E711E2" w:rsidRPr="00781DE5" w:rsidRDefault="00E711E2" w:rsidP="00E711E2">
      <w:pPr>
        <w:ind w:firstLine="480"/>
        <w:rPr>
          <w:rFonts w:ascii="Consolas" w:hAnsi="Consolas"/>
          <w:color w:val="000000"/>
        </w:rPr>
      </w:pPr>
      <w:r w:rsidRPr="00781DE5">
        <w:rPr>
          <w:rFonts w:ascii="Consolas" w:hAnsi="Consolas"/>
          <w:color w:val="000000"/>
          <w:szCs w:val="21"/>
        </w:rPr>
        <w:t>/*</w:t>
      </w:r>
      <w:r w:rsidRPr="00781DE5">
        <w:rPr>
          <w:rFonts w:ascii="Consolas" w:hAnsi="Consolas"/>
          <w:color w:val="000000"/>
          <w:szCs w:val="21"/>
        </w:rPr>
        <w:t>实验</w:t>
      </w:r>
      <w:r w:rsidRPr="00781DE5">
        <w:rPr>
          <w:rFonts w:ascii="Consolas" w:hAnsi="Consolas"/>
          <w:color w:val="000000"/>
          <w:szCs w:val="21"/>
        </w:rPr>
        <w:t>5-1</w:t>
      </w:r>
      <w:r w:rsidRPr="00781DE5">
        <w:rPr>
          <w:rFonts w:ascii="Consolas" w:hAnsi="Consolas"/>
          <w:color w:val="000000"/>
          <w:szCs w:val="21"/>
        </w:rPr>
        <w:t>程序改错与跟踪调试</w:t>
      </w:r>
      <w:proofErr w:type="gramStart"/>
      <w:r w:rsidRPr="00781DE5">
        <w:rPr>
          <w:rFonts w:ascii="Consolas" w:hAnsi="Consolas"/>
          <w:color w:val="000000"/>
          <w:szCs w:val="21"/>
        </w:rPr>
        <w:t>题程序</w:t>
      </w:r>
      <w:proofErr w:type="gramEnd"/>
      <w:r w:rsidRPr="00781DE5">
        <w:rPr>
          <w:rFonts w:ascii="Consolas" w:hAnsi="Consolas"/>
          <w:color w:val="000000"/>
          <w:szCs w:val="21"/>
        </w:rPr>
        <w:t>*/</w:t>
      </w:r>
    </w:p>
    <w:p w14:paraId="3DF3FAC2" w14:textId="77777777" w:rsidR="00E711E2" w:rsidRPr="00781DE5" w:rsidRDefault="00E711E2" w:rsidP="00E711E2">
      <w:pPr>
        <w:ind w:firstLine="480"/>
        <w:rPr>
          <w:rFonts w:ascii="Consolas" w:hAnsi="Consolas"/>
        </w:rPr>
      </w:pPr>
      <w:r w:rsidRPr="00781DE5">
        <w:rPr>
          <w:rFonts w:ascii="Consolas" w:hAnsi="Consolas"/>
        </w:rPr>
        <w:t>#include&lt;stdio.h&gt;</w:t>
      </w:r>
    </w:p>
    <w:p w14:paraId="53E7B83F" w14:textId="77777777" w:rsidR="00E711E2" w:rsidRPr="00781DE5" w:rsidRDefault="00E711E2" w:rsidP="00E711E2">
      <w:pPr>
        <w:ind w:firstLine="480"/>
        <w:rPr>
          <w:rFonts w:ascii="Consolas" w:hAnsi="Consolas"/>
        </w:rPr>
      </w:pPr>
      <w:r w:rsidRPr="00781DE5">
        <w:rPr>
          <w:rFonts w:ascii="Consolas" w:hAnsi="Consolas"/>
        </w:rPr>
        <w:t xml:space="preserve">void </w:t>
      </w:r>
      <w:proofErr w:type="spellStart"/>
      <w:proofErr w:type="gramStart"/>
      <w:r w:rsidRPr="00781DE5">
        <w:rPr>
          <w:rFonts w:ascii="Consolas" w:hAnsi="Consolas"/>
        </w:rPr>
        <w:t>strcate</w:t>
      </w:r>
      <w:proofErr w:type="spellEnd"/>
      <w:r w:rsidRPr="00781DE5">
        <w:rPr>
          <w:rFonts w:ascii="Consolas" w:hAnsi="Consolas"/>
        </w:rPr>
        <w:t>(</w:t>
      </w:r>
      <w:proofErr w:type="gramEnd"/>
      <w:r w:rsidRPr="00781DE5">
        <w:rPr>
          <w:rFonts w:ascii="Consolas" w:hAnsi="Consolas"/>
        </w:rPr>
        <w:t>char [],char []);</w:t>
      </w:r>
    </w:p>
    <w:p w14:paraId="7B942592" w14:textId="77777777" w:rsidR="00E711E2" w:rsidRPr="00781DE5" w:rsidRDefault="00E711E2" w:rsidP="00E711E2">
      <w:pPr>
        <w:ind w:firstLine="480"/>
        <w:rPr>
          <w:rFonts w:ascii="Consolas" w:hAnsi="Consolas"/>
        </w:rPr>
      </w:pPr>
      <w:r w:rsidRPr="00781DE5">
        <w:rPr>
          <w:rFonts w:ascii="Consolas" w:hAnsi="Consolas"/>
        </w:rPr>
        <w:t xml:space="preserve">void </w:t>
      </w:r>
      <w:proofErr w:type="spellStart"/>
      <w:proofErr w:type="gramStart"/>
      <w:r w:rsidRPr="00781DE5">
        <w:rPr>
          <w:rFonts w:ascii="Consolas" w:hAnsi="Consolas"/>
        </w:rPr>
        <w:t>strdelc</w:t>
      </w:r>
      <w:proofErr w:type="spellEnd"/>
      <w:r w:rsidRPr="00781DE5">
        <w:rPr>
          <w:rFonts w:ascii="Consolas" w:hAnsi="Consolas"/>
        </w:rPr>
        <w:t>(</w:t>
      </w:r>
      <w:proofErr w:type="gramEnd"/>
      <w:r w:rsidRPr="00781DE5">
        <w:rPr>
          <w:rFonts w:ascii="Consolas" w:hAnsi="Consolas"/>
        </w:rPr>
        <w:t>char [],char );</w:t>
      </w:r>
    </w:p>
    <w:p w14:paraId="7D724653" w14:textId="77777777" w:rsidR="00E711E2" w:rsidRPr="00781DE5" w:rsidRDefault="00E711E2" w:rsidP="00E711E2">
      <w:pPr>
        <w:ind w:firstLine="480"/>
        <w:rPr>
          <w:rFonts w:ascii="Consolas" w:hAnsi="Consolas"/>
        </w:rPr>
      </w:pPr>
      <w:r w:rsidRPr="00781DE5">
        <w:rPr>
          <w:rFonts w:ascii="Consolas" w:hAnsi="Consolas"/>
        </w:rPr>
        <w:t>int main(void)</w:t>
      </w:r>
    </w:p>
    <w:p w14:paraId="2400DAC3" w14:textId="77777777" w:rsidR="00E711E2" w:rsidRPr="00781DE5" w:rsidRDefault="00E711E2" w:rsidP="00E711E2">
      <w:pPr>
        <w:ind w:firstLine="480"/>
        <w:rPr>
          <w:rFonts w:ascii="Consolas" w:hAnsi="Consolas"/>
        </w:rPr>
      </w:pPr>
      <w:r w:rsidRPr="00781DE5">
        <w:rPr>
          <w:rFonts w:ascii="Consolas" w:hAnsi="Consolas"/>
        </w:rPr>
        <w:t>{</w:t>
      </w:r>
    </w:p>
    <w:p w14:paraId="4FD52103" w14:textId="77777777" w:rsidR="00E711E2" w:rsidRPr="00781DE5" w:rsidRDefault="00E711E2" w:rsidP="00E711E2">
      <w:pPr>
        <w:ind w:left="780" w:firstLine="480"/>
        <w:rPr>
          <w:rFonts w:ascii="Consolas" w:hAnsi="Consolas"/>
        </w:rPr>
      </w:pPr>
      <w:r w:rsidRPr="00781DE5">
        <w:rPr>
          <w:rFonts w:ascii="Consolas" w:hAnsi="Consolas"/>
        </w:rPr>
        <w:t xml:space="preserve">char </w:t>
      </w:r>
      <w:proofErr w:type="gramStart"/>
      <w:r w:rsidRPr="00781DE5">
        <w:rPr>
          <w:rFonts w:ascii="Consolas" w:hAnsi="Consolas"/>
        </w:rPr>
        <w:t>a[</w:t>
      </w:r>
      <w:proofErr w:type="gramEnd"/>
      <w:r w:rsidRPr="00781DE5">
        <w:rPr>
          <w:rFonts w:ascii="Consolas" w:hAnsi="Consolas"/>
        </w:rPr>
        <w:t>]="Language", b[]="Programming";</w:t>
      </w:r>
    </w:p>
    <w:p w14:paraId="3E605671" w14:textId="77777777" w:rsidR="00E711E2" w:rsidRPr="00781DE5" w:rsidRDefault="00E711E2" w:rsidP="00E711E2">
      <w:pPr>
        <w:ind w:firstLine="480"/>
        <w:rPr>
          <w:rFonts w:ascii="Consolas" w:hAnsi="Consolas"/>
        </w:rPr>
      </w:pPr>
      <w:r w:rsidRPr="00781DE5">
        <w:rPr>
          <w:rFonts w:ascii="Consolas" w:hAnsi="Consolas"/>
        </w:rPr>
        <w:tab/>
      </w:r>
      <w:r w:rsidRPr="00781DE5">
        <w:rPr>
          <w:rFonts w:ascii="Consolas" w:hAnsi="Consolas"/>
        </w:rPr>
        <w:tab/>
      </w:r>
      <w:proofErr w:type="spellStart"/>
      <w:proofErr w:type="gramStart"/>
      <w:r w:rsidRPr="00781DE5">
        <w:rPr>
          <w:rFonts w:ascii="Consolas" w:hAnsi="Consolas"/>
        </w:rPr>
        <w:t>printf</w:t>
      </w:r>
      <w:proofErr w:type="spellEnd"/>
      <w:r w:rsidRPr="00781DE5">
        <w:rPr>
          <w:rFonts w:ascii="Consolas" w:hAnsi="Consolas"/>
        </w:rPr>
        <w:t>(</w:t>
      </w:r>
      <w:proofErr w:type="gramEnd"/>
      <w:r w:rsidRPr="00781DE5">
        <w:rPr>
          <w:rFonts w:ascii="Consolas" w:hAnsi="Consolas"/>
        </w:rPr>
        <w:t xml:space="preserve">"%s %s\n", </w:t>
      </w:r>
      <w:proofErr w:type="spellStart"/>
      <w:r w:rsidRPr="00781DE5">
        <w:rPr>
          <w:rFonts w:ascii="Consolas" w:hAnsi="Consolas"/>
        </w:rPr>
        <w:t>b,a</w:t>
      </w:r>
      <w:proofErr w:type="spellEnd"/>
      <w:r w:rsidRPr="00781DE5">
        <w:rPr>
          <w:rFonts w:ascii="Consolas" w:hAnsi="Consolas"/>
        </w:rPr>
        <w:t>);</w:t>
      </w:r>
    </w:p>
    <w:p w14:paraId="10E10B8A" w14:textId="77777777" w:rsidR="00E711E2" w:rsidRPr="00781DE5" w:rsidRDefault="00E711E2" w:rsidP="00E711E2">
      <w:pPr>
        <w:ind w:left="780" w:firstLine="480"/>
        <w:rPr>
          <w:rFonts w:ascii="Consolas" w:hAnsi="Consolas"/>
        </w:rPr>
      </w:pPr>
      <w:r w:rsidRPr="00781DE5">
        <w:rPr>
          <w:rFonts w:ascii="Consolas" w:hAnsi="Consolas"/>
          <w:lang w:val="pt-BR"/>
        </w:rPr>
        <w:t>strcate(b,a);</w:t>
      </w:r>
      <w:r w:rsidRPr="00781DE5">
        <w:rPr>
          <w:rFonts w:ascii="Consolas" w:hAnsi="Consolas"/>
          <w:lang w:val="pt-BR"/>
        </w:rPr>
        <w:tab/>
        <w:t>printf("%s %s\n",b,a);</w:t>
      </w:r>
    </w:p>
    <w:p w14:paraId="2484627C" w14:textId="77777777" w:rsidR="00E711E2" w:rsidRPr="00781DE5" w:rsidRDefault="00E711E2" w:rsidP="00E711E2">
      <w:pPr>
        <w:ind w:firstLine="480"/>
        <w:rPr>
          <w:rFonts w:ascii="Consolas" w:hAnsi="Consolas"/>
          <w:lang w:val="pt-BR"/>
        </w:rPr>
      </w:pPr>
      <w:r w:rsidRPr="00781DE5">
        <w:rPr>
          <w:rFonts w:ascii="Consolas" w:hAnsi="Consolas"/>
          <w:lang w:val="pt-BR"/>
        </w:rPr>
        <w:tab/>
      </w:r>
      <w:r w:rsidRPr="00781DE5">
        <w:rPr>
          <w:rFonts w:ascii="Consolas" w:hAnsi="Consolas"/>
          <w:lang w:val="pt-BR"/>
        </w:rPr>
        <w:tab/>
        <w:t>strdelc(b,</w:t>
      </w:r>
      <w:r w:rsidRPr="00781DE5">
        <w:rPr>
          <w:rFonts w:ascii="Consolas" w:hAnsi="Consolas"/>
        </w:rPr>
        <w:t xml:space="preserve"> 'a'</w:t>
      </w:r>
      <w:r w:rsidRPr="00781DE5">
        <w:rPr>
          <w:rFonts w:ascii="Consolas" w:hAnsi="Consolas"/>
          <w:lang w:val="pt-BR"/>
        </w:rPr>
        <w:t>);</w:t>
      </w:r>
      <w:r w:rsidRPr="00781DE5">
        <w:rPr>
          <w:rFonts w:ascii="Consolas" w:hAnsi="Consolas"/>
          <w:lang w:val="pt-BR"/>
        </w:rPr>
        <w:tab/>
        <w:t>printf("%s</w:t>
      </w:r>
      <w:r w:rsidRPr="00781DE5">
        <w:rPr>
          <w:rFonts w:ascii="Consolas" w:hAnsi="Consolas"/>
        </w:rPr>
        <w:t>\</w:t>
      </w:r>
      <w:r w:rsidRPr="00781DE5">
        <w:rPr>
          <w:rFonts w:ascii="Consolas" w:hAnsi="Consolas"/>
          <w:lang w:val="pt-BR"/>
        </w:rPr>
        <w:t>n",b);</w:t>
      </w:r>
    </w:p>
    <w:p w14:paraId="05C2EF1D" w14:textId="77777777" w:rsidR="00E711E2" w:rsidRPr="00781DE5" w:rsidRDefault="00E711E2" w:rsidP="00E711E2">
      <w:pPr>
        <w:ind w:left="780" w:firstLine="480"/>
        <w:rPr>
          <w:rFonts w:ascii="Consolas" w:hAnsi="Consolas"/>
          <w:lang w:val="pt-BR"/>
        </w:rPr>
      </w:pPr>
      <w:r w:rsidRPr="00781DE5">
        <w:rPr>
          <w:rFonts w:ascii="Consolas" w:hAnsi="Consolas"/>
        </w:rPr>
        <w:t>return 0;</w:t>
      </w:r>
    </w:p>
    <w:p w14:paraId="225BEAA0" w14:textId="77777777" w:rsidR="00E711E2" w:rsidRPr="00781DE5" w:rsidRDefault="00E711E2" w:rsidP="00E711E2">
      <w:pPr>
        <w:ind w:firstLine="480"/>
        <w:rPr>
          <w:rFonts w:ascii="Consolas" w:hAnsi="Consolas"/>
        </w:rPr>
      </w:pPr>
      <w:r w:rsidRPr="00781DE5">
        <w:rPr>
          <w:rFonts w:ascii="Consolas" w:hAnsi="Consolas"/>
        </w:rPr>
        <w:t>}</w:t>
      </w:r>
    </w:p>
    <w:p w14:paraId="3B44D3B7" w14:textId="77777777" w:rsidR="00E711E2" w:rsidRPr="00781DE5" w:rsidRDefault="00E711E2" w:rsidP="00E711E2">
      <w:pPr>
        <w:ind w:firstLine="480"/>
        <w:rPr>
          <w:rFonts w:ascii="Consolas" w:hAnsi="Consolas"/>
        </w:rPr>
      </w:pPr>
      <w:r w:rsidRPr="00781DE5">
        <w:rPr>
          <w:rFonts w:ascii="Consolas" w:hAnsi="Consolas"/>
        </w:rPr>
        <w:lastRenderedPageBreak/>
        <w:t xml:space="preserve">void </w:t>
      </w:r>
      <w:proofErr w:type="spellStart"/>
      <w:proofErr w:type="gramStart"/>
      <w:r w:rsidRPr="00781DE5">
        <w:rPr>
          <w:rFonts w:ascii="Consolas" w:hAnsi="Consolas"/>
        </w:rPr>
        <w:t>strcate</w:t>
      </w:r>
      <w:proofErr w:type="spellEnd"/>
      <w:r w:rsidRPr="00781DE5">
        <w:rPr>
          <w:rFonts w:ascii="Consolas" w:hAnsi="Consolas"/>
        </w:rPr>
        <w:t>(</w:t>
      </w:r>
      <w:proofErr w:type="gramEnd"/>
      <w:r w:rsidRPr="00781DE5">
        <w:rPr>
          <w:rFonts w:ascii="Consolas" w:hAnsi="Consolas"/>
        </w:rPr>
        <w:t>char t[],char s[])</w:t>
      </w:r>
    </w:p>
    <w:p w14:paraId="5A7AFA48" w14:textId="77777777" w:rsidR="00E711E2" w:rsidRPr="00781DE5" w:rsidRDefault="00E711E2" w:rsidP="00E711E2">
      <w:pPr>
        <w:ind w:firstLine="480"/>
        <w:rPr>
          <w:rFonts w:ascii="Consolas" w:hAnsi="Consolas"/>
        </w:rPr>
      </w:pPr>
      <w:r w:rsidRPr="00781DE5">
        <w:rPr>
          <w:rFonts w:ascii="Consolas" w:hAnsi="Consolas"/>
        </w:rPr>
        <w:t>{</w:t>
      </w:r>
    </w:p>
    <w:p w14:paraId="3AE07E17" w14:textId="77777777" w:rsidR="00E711E2" w:rsidRPr="00781DE5" w:rsidRDefault="00E711E2" w:rsidP="00E711E2">
      <w:pPr>
        <w:ind w:left="780" w:firstLine="480"/>
        <w:rPr>
          <w:rFonts w:ascii="Consolas" w:hAnsi="Consolas"/>
        </w:rPr>
      </w:pPr>
      <w:r w:rsidRPr="00781DE5">
        <w:rPr>
          <w:rFonts w:ascii="Consolas" w:hAnsi="Consolas"/>
        </w:rPr>
        <w:t xml:space="preserve">int </w:t>
      </w:r>
      <w:proofErr w:type="spellStart"/>
      <w:r w:rsidRPr="00781DE5">
        <w:rPr>
          <w:rFonts w:ascii="Consolas" w:hAnsi="Consolas"/>
        </w:rPr>
        <w:t>i</w:t>
      </w:r>
      <w:proofErr w:type="spellEnd"/>
      <w:r w:rsidRPr="00781DE5">
        <w:rPr>
          <w:rFonts w:ascii="Consolas" w:hAnsi="Consolas"/>
        </w:rPr>
        <w:t xml:space="preserve"> = </w:t>
      </w:r>
      <w:proofErr w:type="gramStart"/>
      <w:r w:rsidRPr="00781DE5">
        <w:rPr>
          <w:rFonts w:ascii="Consolas" w:hAnsi="Consolas"/>
        </w:rPr>
        <w:t>0,  j</w:t>
      </w:r>
      <w:proofErr w:type="gramEnd"/>
      <w:r w:rsidRPr="00781DE5">
        <w:rPr>
          <w:rFonts w:ascii="Consolas" w:hAnsi="Consolas"/>
        </w:rPr>
        <w:t xml:space="preserve"> = 0;</w:t>
      </w:r>
    </w:p>
    <w:p w14:paraId="5151FB57" w14:textId="77777777" w:rsidR="00E711E2" w:rsidRPr="00781DE5" w:rsidRDefault="00E711E2" w:rsidP="00E711E2">
      <w:pPr>
        <w:ind w:left="1200" w:firstLineChars="25" w:firstLine="53"/>
        <w:rPr>
          <w:rFonts w:ascii="Consolas" w:hAnsi="Consolas"/>
        </w:rPr>
      </w:pPr>
      <w:r w:rsidRPr="00781DE5">
        <w:rPr>
          <w:rFonts w:ascii="Consolas" w:hAnsi="Consolas"/>
        </w:rPr>
        <w:t>while(t[</w:t>
      </w:r>
      <w:proofErr w:type="spellStart"/>
      <w:r w:rsidRPr="00781DE5">
        <w:rPr>
          <w:rFonts w:ascii="Consolas" w:hAnsi="Consolas"/>
        </w:rPr>
        <w:t>i</w:t>
      </w:r>
      <w:proofErr w:type="spellEnd"/>
      <w:r w:rsidRPr="00781DE5">
        <w:rPr>
          <w:rFonts w:ascii="Consolas" w:hAnsi="Consolas"/>
        </w:rPr>
        <w:t>++]</w:t>
      </w:r>
      <w:proofErr w:type="gramStart"/>
      <w:r w:rsidRPr="00781DE5">
        <w:rPr>
          <w:rFonts w:ascii="Consolas" w:hAnsi="Consolas"/>
        </w:rPr>
        <w:t>) ;</w:t>
      </w:r>
      <w:proofErr w:type="gramEnd"/>
    </w:p>
    <w:p w14:paraId="51242148" w14:textId="77777777" w:rsidR="00E711E2" w:rsidRPr="00781DE5" w:rsidRDefault="00E711E2" w:rsidP="00E711E2">
      <w:pPr>
        <w:ind w:left="1200" w:firstLineChars="25" w:firstLine="53"/>
        <w:rPr>
          <w:rFonts w:ascii="Consolas" w:hAnsi="Consolas"/>
        </w:rPr>
      </w:pPr>
      <w:r w:rsidRPr="00781DE5">
        <w:rPr>
          <w:rFonts w:ascii="Consolas" w:hAnsi="Consolas"/>
        </w:rPr>
        <w:t>while((t[</w:t>
      </w:r>
      <w:proofErr w:type="spellStart"/>
      <w:r w:rsidRPr="00781DE5">
        <w:rPr>
          <w:rFonts w:ascii="Consolas" w:hAnsi="Consolas"/>
        </w:rPr>
        <w:t>i</w:t>
      </w:r>
      <w:proofErr w:type="spellEnd"/>
      <w:r w:rsidRPr="00781DE5">
        <w:rPr>
          <w:rFonts w:ascii="Consolas" w:hAnsi="Consolas"/>
        </w:rPr>
        <w:t>++] = s[</w:t>
      </w:r>
      <w:proofErr w:type="spellStart"/>
      <w:r w:rsidRPr="00781DE5">
        <w:rPr>
          <w:rFonts w:ascii="Consolas" w:hAnsi="Consolas"/>
        </w:rPr>
        <w:t>j++</w:t>
      </w:r>
      <w:proofErr w:type="spellEnd"/>
      <w:proofErr w:type="gramStart"/>
      <w:r w:rsidRPr="00781DE5">
        <w:rPr>
          <w:rFonts w:ascii="Consolas" w:hAnsi="Consolas"/>
        </w:rPr>
        <w:t>] )!=</w:t>
      </w:r>
      <w:proofErr w:type="gramEnd"/>
      <w:r w:rsidRPr="00781DE5">
        <w:rPr>
          <w:rFonts w:ascii="Consolas" w:hAnsi="Consolas"/>
        </w:rPr>
        <w:t xml:space="preserve"> '\0');</w:t>
      </w:r>
    </w:p>
    <w:p w14:paraId="721D977A" w14:textId="77777777" w:rsidR="00E711E2" w:rsidRPr="00781DE5" w:rsidRDefault="00E711E2" w:rsidP="00E711E2">
      <w:pPr>
        <w:ind w:firstLine="480"/>
        <w:rPr>
          <w:rFonts w:ascii="Consolas" w:hAnsi="Consolas"/>
        </w:rPr>
      </w:pPr>
      <w:r w:rsidRPr="00781DE5">
        <w:rPr>
          <w:rFonts w:ascii="Consolas" w:hAnsi="Consolas"/>
        </w:rPr>
        <w:t>}</w:t>
      </w:r>
    </w:p>
    <w:p w14:paraId="744918BB" w14:textId="77777777" w:rsidR="00E711E2" w:rsidRPr="00781DE5" w:rsidRDefault="00E711E2" w:rsidP="00E711E2">
      <w:pPr>
        <w:ind w:firstLine="480"/>
        <w:rPr>
          <w:rFonts w:ascii="Consolas" w:hAnsi="Consolas"/>
        </w:rPr>
      </w:pPr>
      <w:r w:rsidRPr="00781DE5">
        <w:rPr>
          <w:rFonts w:ascii="Consolas" w:hAnsi="Consolas"/>
        </w:rPr>
        <w:t xml:space="preserve">void </w:t>
      </w:r>
      <w:proofErr w:type="spellStart"/>
      <w:proofErr w:type="gramStart"/>
      <w:r w:rsidRPr="00781DE5">
        <w:rPr>
          <w:rFonts w:ascii="Consolas" w:hAnsi="Consolas"/>
        </w:rPr>
        <w:t>strdelc</w:t>
      </w:r>
      <w:proofErr w:type="spellEnd"/>
      <w:r w:rsidRPr="00781DE5">
        <w:rPr>
          <w:rFonts w:ascii="Consolas" w:hAnsi="Consolas"/>
        </w:rPr>
        <w:t>(</w:t>
      </w:r>
      <w:proofErr w:type="gramEnd"/>
      <w:r w:rsidRPr="00781DE5">
        <w:rPr>
          <w:rFonts w:ascii="Consolas" w:hAnsi="Consolas"/>
        </w:rPr>
        <w:t>char s[], char c)</w:t>
      </w:r>
    </w:p>
    <w:p w14:paraId="3346B00D" w14:textId="77777777" w:rsidR="00E711E2" w:rsidRPr="00781DE5" w:rsidRDefault="00E711E2" w:rsidP="00E711E2">
      <w:pPr>
        <w:ind w:firstLine="480"/>
        <w:rPr>
          <w:rFonts w:ascii="Consolas" w:hAnsi="Consolas"/>
        </w:rPr>
      </w:pPr>
      <w:r w:rsidRPr="00781DE5">
        <w:rPr>
          <w:rFonts w:ascii="Consolas" w:hAnsi="Consolas"/>
        </w:rPr>
        <w:t>{</w:t>
      </w:r>
    </w:p>
    <w:p w14:paraId="39DCAEC7" w14:textId="77777777" w:rsidR="00E711E2" w:rsidRPr="00781DE5" w:rsidRDefault="00E711E2" w:rsidP="00E711E2">
      <w:pPr>
        <w:ind w:firstLine="480"/>
        <w:rPr>
          <w:rFonts w:ascii="Consolas" w:hAnsi="Consolas"/>
        </w:rPr>
      </w:pPr>
      <w:r w:rsidRPr="00781DE5">
        <w:rPr>
          <w:rFonts w:ascii="Consolas" w:hAnsi="Consolas"/>
        </w:rPr>
        <w:tab/>
      </w:r>
      <w:r w:rsidRPr="00781DE5">
        <w:rPr>
          <w:rFonts w:ascii="Consolas" w:hAnsi="Consolas"/>
        </w:rPr>
        <w:tab/>
        <w:t xml:space="preserve">int </w:t>
      </w:r>
      <w:proofErr w:type="spellStart"/>
      <w:proofErr w:type="gramStart"/>
      <w:r w:rsidRPr="00781DE5">
        <w:rPr>
          <w:rFonts w:ascii="Consolas" w:hAnsi="Consolas"/>
        </w:rPr>
        <w:t>j,k</w:t>
      </w:r>
      <w:proofErr w:type="spellEnd"/>
      <w:proofErr w:type="gramEnd"/>
      <w:r w:rsidRPr="00781DE5">
        <w:rPr>
          <w:rFonts w:ascii="Consolas" w:hAnsi="Consolas"/>
        </w:rPr>
        <w:t>;</w:t>
      </w:r>
    </w:p>
    <w:p w14:paraId="6229C9C7" w14:textId="77777777" w:rsidR="00E711E2" w:rsidRPr="00781DE5" w:rsidRDefault="00E711E2" w:rsidP="00E711E2">
      <w:pPr>
        <w:ind w:firstLine="480"/>
        <w:rPr>
          <w:rFonts w:ascii="Consolas" w:hAnsi="Consolas"/>
        </w:rPr>
      </w:pPr>
      <w:r w:rsidRPr="00781DE5">
        <w:rPr>
          <w:rFonts w:ascii="Consolas" w:hAnsi="Consolas"/>
        </w:rPr>
        <w:tab/>
      </w:r>
      <w:r w:rsidRPr="00781DE5">
        <w:rPr>
          <w:rFonts w:ascii="Consolas" w:hAnsi="Consolas"/>
        </w:rPr>
        <w:tab/>
      </w:r>
      <w:proofErr w:type="gramStart"/>
      <w:r w:rsidRPr="00781DE5">
        <w:rPr>
          <w:rFonts w:ascii="Consolas" w:hAnsi="Consolas"/>
        </w:rPr>
        <w:t>for(</w:t>
      </w:r>
      <w:proofErr w:type="gramEnd"/>
      <w:r w:rsidRPr="00781DE5">
        <w:rPr>
          <w:rFonts w:ascii="Consolas" w:hAnsi="Consolas"/>
        </w:rPr>
        <w:t xml:space="preserve">j=k=0; s[j] != '\0'; </w:t>
      </w:r>
      <w:proofErr w:type="spellStart"/>
      <w:r w:rsidRPr="00781DE5">
        <w:rPr>
          <w:rFonts w:ascii="Consolas" w:hAnsi="Consolas"/>
        </w:rPr>
        <w:t>j++</w:t>
      </w:r>
      <w:proofErr w:type="spellEnd"/>
      <w:r w:rsidRPr="00781DE5">
        <w:rPr>
          <w:rFonts w:ascii="Consolas" w:hAnsi="Consolas"/>
        </w:rPr>
        <w:t>)</w:t>
      </w:r>
    </w:p>
    <w:p w14:paraId="782ECE0D" w14:textId="77777777" w:rsidR="00E711E2" w:rsidRPr="00781DE5" w:rsidRDefault="00E711E2" w:rsidP="00E711E2">
      <w:pPr>
        <w:ind w:firstLine="480"/>
        <w:rPr>
          <w:rFonts w:ascii="Consolas" w:hAnsi="Consolas"/>
        </w:rPr>
      </w:pPr>
      <w:r w:rsidRPr="00781DE5">
        <w:rPr>
          <w:rFonts w:ascii="Consolas" w:hAnsi="Consolas"/>
        </w:rPr>
        <w:tab/>
      </w:r>
      <w:r w:rsidRPr="00781DE5">
        <w:rPr>
          <w:rFonts w:ascii="Consolas" w:hAnsi="Consolas"/>
        </w:rPr>
        <w:tab/>
      </w:r>
      <w:r w:rsidRPr="00781DE5">
        <w:rPr>
          <w:rFonts w:ascii="Consolas" w:hAnsi="Consolas"/>
        </w:rPr>
        <w:tab/>
        <w:t>if(s[j</w:t>
      </w:r>
      <w:proofErr w:type="gramStart"/>
      <w:r w:rsidRPr="00781DE5">
        <w:rPr>
          <w:rFonts w:ascii="Consolas" w:hAnsi="Consolas"/>
        </w:rPr>
        <w:t>] !</w:t>
      </w:r>
      <w:proofErr w:type="gramEnd"/>
      <w:r w:rsidRPr="00781DE5">
        <w:rPr>
          <w:rFonts w:ascii="Consolas" w:hAnsi="Consolas"/>
        </w:rPr>
        <w:t>= c)</w:t>
      </w:r>
      <w:r w:rsidRPr="00781DE5">
        <w:rPr>
          <w:rFonts w:ascii="Consolas" w:hAnsi="Consolas"/>
        </w:rPr>
        <w:tab/>
        <w:t>s[k++] = s[j];</w:t>
      </w:r>
    </w:p>
    <w:p w14:paraId="36A3C51B" w14:textId="77777777" w:rsidR="00E711E2" w:rsidRPr="00781DE5" w:rsidRDefault="00E711E2" w:rsidP="00E711E2">
      <w:pPr>
        <w:ind w:firstLine="480"/>
        <w:rPr>
          <w:rFonts w:ascii="Consolas" w:hAnsi="Consolas"/>
        </w:rPr>
      </w:pPr>
      <w:r w:rsidRPr="00781DE5">
        <w:rPr>
          <w:rFonts w:ascii="Consolas" w:hAnsi="Consolas"/>
        </w:rPr>
        <w:t>}</w:t>
      </w:r>
    </w:p>
    <w:p w14:paraId="43CD645D" w14:textId="39F55251" w:rsidR="00E711E2" w:rsidRDefault="00D33334" w:rsidP="00E711E2">
      <w:pPr>
        <w:ind w:firstLine="480"/>
      </w:pPr>
      <w:r>
        <w:rPr>
          <w:rFonts w:hint="eastAsia"/>
        </w:rPr>
        <w:t>解答</w:t>
      </w:r>
      <w:r>
        <w:rPr>
          <w:rFonts w:hint="eastAsia"/>
        </w:rPr>
        <w:t>:</w:t>
      </w:r>
    </w:p>
    <w:p w14:paraId="6200275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r w:rsidRPr="00B4589A">
        <w:rPr>
          <w:rFonts w:ascii="Consolas" w:hAnsi="Consolas" w:cs="宋体"/>
          <w:color w:val="41505E"/>
          <w:kern w:val="0"/>
          <w:sz w:val="20"/>
          <w:szCs w:val="20"/>
        </w:rPr>
        <w:t>实验</w:t>
      </w:r>
      <w:r w:rsidRPr="00B4589A">
        <w:rPr>
          <w:rFonts w:ascii="Consolas" w:hAnsi="Consolas" w:cs="宋体"/>
          <w:color w:val="41505E"/>
          <w:kern w:val="0"/>
          <w:sz w:val="20"/>
          <w:szCs w:val="20"/>
        </w:rPr>
        <w:t>5-1</w:t>
      </w:r>
      <w:r w:rsidRPr="00B4589A">
        <w:rPr>
          <w:rFonts w:ascii="Consolas" w:hAnsi="Consolas" w:cs="宋体"/>
          <w:color w:val="41505E"/>
          <w:kern w:val="0"/>
          <w:sz w:val="20"/>
          <w:szCs w:val="20"/>
        </w:rPr>
        <w:t>程序改错与跟踪调试题程序</w:t>
      </w:r>
      <w:r w:rsidRPr="00B4589A">
        <w:rPr>
          <w:rFonts w:ascii="Consolas" w:hAnsi="Consolas" w:cs="宋体"/>
          <w:color w:val="41505E"/>
          <w:kern w:val="0"/>
          <w:sz w:val="20"/>
          <w:szCs w:val="20"/>
        </w:rPr>
        <w:t> */</w:t>
      </w:r>
    </w:p>
    <w:p w14:paraId="3AF23E6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stdio.h</w:t>
      </w:r>
      <w:proofErr w:type="spellEnd"/>
      <w:r w:rsidRPr="00B4589A">
        <w:rPr>
          <w:rFonts w:ascii="Consolas" w:hAnsi="Consolas" w:cs="宋体"/>
          <w:color w:val="68A1F0"/>
          <w:kern w:val="0"/>
          <w:sz w:val="20"/>
          <w:szCs w:val="20"/>
        </w:rPr>
        <w:t>&gt;</w:t>
      </w:r>
    </w:p>
    <w:p w14:paraId="7A50AA5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strcate</w:t>
      </w:r>
      <w:proofErr w:type="spellEnd"/>
      <w:r w:rsidRPr="00B4589A">
        <w:rPr>
          <w:rFonts w:ascii="Consolas" w:hAnsi="Consolas" w:cs="宋体"/>
          <w:color w:val="718CA1"/>
          <w:kern w:val="0"/>
          <w:sz w:val="20"/>
          <w:szCs w:val="20"/>
        </w:rPr>
        <w:t>(</w:t>
      </w:r>
      <w:proofErr w:type="gramStart"/>
      <w:r w:rsidRPr="00B4589A">
        <w:rPr>
          <w:rFonts w:ascii="Consolas" w:hAnsi="Consolas" w:cs="宋体"/>
          <w:color w:val="008B94"/>
          <w:kern w:val="0"/>
          <w:sz w:val="20"/>
          <w:szCs w:val="20"/>
        </w:rPr>
        <w:t>char[</w:t>
      </w:r>
      <w:proofErr w:type="gramEnd"/>
      <w:r w:rsidRPr="00B4589A">
        <w:rPr>
          <w:rFonts w:ascii="Consolas" w:hAnsi="Consolas" w:cs="宋体"/>
          <w:color w:val="008B94"/>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w:t>
      </w:r>
    </w:p>
    <w:p w14:paraId="03A2C86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strdelc</w:t>
      </w:r>
      <w:proofErr w:type="spellEnd"/>
      <w:r w:rsidRPr="00B4589A">
        <w:rPr>
          <w:rFonts w:ascii="Consolas" w:hAnsi="Consolas" w:cs="宋体"/>
          <w:color w:val="718CA1"/>
          <w:kern w:val="0"/>
          <w:sz w:val="20"/>
          <w:szCs w:val="20"/>
        </w:rPr>
        <w:t>(</w:t>
      </w:r>
      <w:proofErr w:type="gramStart"/>
      <w:r w:rsidRPr="00B4589A">
        <w:rPr>
          <w:rFonts w:ascii="Consolas" w:hAnsi="Consolas" w:cs="宋体"/>
          <w:color w:val="008B94"/>
          <w:kern w:val="0"/>
          <w:sz w:val="20"/>
          <w:szCs w:val="20"/>
        </w:rPr>
        <w:t>char[</w:t>
      </w:r>
      <w:proofErr w:type="gramEnd"/>
      <w:r w:rsidRPr="00B4589A">
        <w:rPr>
          <w:rFonts w:ascii="Consolas" w:hAnsi="Consolas" w:cs="宋体"/>
          <w:color w:val="008B94"/>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w:t>
      </w:r>
    </w:p>
    <w:p w14:paraId="16EF15A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main</w:t>
      </w:r>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6D1F43C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6378BA8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a</w:t>
      </w:r>
      <w:r w:rsidRPr="00B4589A">
        <w:rPr>
          <w:rFonts w:ascii="Consolas" w:hAnsi="Consolas" w:cs="宋体"/>
          <w:color w:val="008B94"/>
          <w:kern w:val="0"/>
          <w:sz w:val="20"/>
          <w:szCs w:val="20"/>
        </w:rPr>
        <w:t>[</w:t>
      </w:r>
      <w:proofErr w:type="gramEnd"/>
      <w:r w:rsidRPr="00B4589A">
        <w:rPr>
          <w:rFonts w:ascii="Consolas" w:hAnsi="Consolas" w:cs="宋体"/>
          <w:color w:val="008B94"/>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"Language"</w:t>
      </w:r>
      <w:r w:rsidRPr="00B4589A">
        <w:rPr>
          <w:rFonts w:ascii="Consolas" w:hAnsi="Consolas" w:cs="宋体"/>
          <w:color w:val="718CA1"/>
          <w:kern w:val="0"/>
          <w:sz w:val="20"/>
          <w:szCs w:val="20"/>
        </w:rPr>
        <w:t>, b[</w:t>
      </w:r>
      <w:r w:rsidRPr="00B4589A">
        <w:rPr>
          <w:rFonts w:ascii="Consolas" w:hAnsi="Consolas" w:cs="宋体"/>
          <w:color w:val="E27E8D"/>
          <w:kern w:val="0"/>
          <w:sz w:val="20"/>
          <w:szCs w:val="20"/>
        </w:rPr>
        <w:t>100</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"Programming"</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//initialize the two arrays</w:t>
      </w:r>
    </w:p>
    <w:p w14:paraId="2999C48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 </w:t>
      </w:r>
      <w:r w:rsidRPr="00B4589A">
        <w:rPr>
          <w:rFonts w:ascii="Consolas" w:hAnsi="Consolas" w:cs="宋体"/>
          <w:color w:val="E27E8D"/>
          <w:kern w:val="0"/>
          <w:sz w:val="20"/>
          <w:szCs w:val="20"/>
        </w:rPr>
        <w:t>%s\n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b, a);</w:t>
      </w:r>
    </w:p>
    <w:p w14:paraId="0B1490C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strcate</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b, a); </w:t>
      </w:r>
      <w:r w:rsidRPr="00B4589A">
        <w:rPr>
          <w:rFonts w:ascii="Consolas" w:hAnsi="Consolas" w:cs="宋体"/>
          <w:color w:val="41505E"/>
          <w:kern w:val="0"/>
          <w:sz w:val="20"/>
          <w:szCs w:val="20"/>
        </w:rPr>
        <w:t>//execute the function </w:t>
      </w:r>
      <w:proofErr w:type="spellStart"/>
      <w:r w:rsidRPr="00B4589A">
        <w:rPr>
          <w:rFonts w:ascii="Consolas" w:hAnsi="Consolas" w:cs="宋体"/>
          <w:color w:val="41505E"/>
          <w:kern w:val="0"/>
          <w:sz w:val="20"/>
          <w:szCs w:val="20"/>
        </w:rPr>
        <w:t>strcat</w:t>
      </w:r>
      <w:proofErr w:type="spellEnd"/>
    </w:p>
    <w:p w14:paraId="2F03358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 </w:t>
      </w:r>
      <w:r w:rsidRPr="00B4589A">
        <w:rPr>
          <w:rFonts w:ascii="Consolas" w:hAnsi="Consolas" w:cs="宋体"/>
          <w:color w:val="E27E8D"/>
          <w:kern w:val="0"/>
          <w:sz w:val="20"/>
          <w:szCs w:val="20"/>
        </w:rPr>
        <w:t>%s\n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b, a);</w:t>
      </w:r>
    </w:p>
    <w:p w14:paraId="292952F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strdelc</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b, </w:t>
      </w:r>
      <w:r w:rsidRPr="00B4589A">
        <w:rPr>
          <w:rFonts w:ascii="Consolas" w:hAnsi="Consolas" w:cs="宋体"/>
          <w:color w:val="68A1F0"/>
          <w:kern w:val="0"/>
          <w:sz w:val="20"/>
          <w:szCs w:val="20"/>
        </w:rPr>
        <w:t>'a'</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//execute the function </w:t>
      </w:r>
      <w:proofErr w:type="spellStart"/>
      <w:r w:rsidRPr="00B4589A">
        <w:rPr>
          <w:rFonts w:ascii="Consolas" w:hAnsi="Consolas" w:cs="宋体"/>
          <w:color w:val="41505E"/>
          <w:kern w:val="0"/>
          <w:sz w:val="20"/>
          <w:szCs w:val="20"/>
        </w:rPr>
        <w:t>strdelc</w:t>
      </w:r>
      <w:proofErr w:type="spellEnd"/>
    </w:p>
    <w:p w14:paraId="316075D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b);</w:t>
      </w:r>
    </w:p>
    <w:p w14:paraId="5C94B39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4FBA411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37608AD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0DBA3DE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proofErr w:type="gramStart"/>
      <w:r w:rsidRPr="00B4589A">
        <w:rPr>
          <w:rFonts w:ascii="Consolas" w:hAnsi="Consolas" w:cs="宋体"/>
          <w:color w:val="70E1E8"/>
          <w:kern w:val="0"/>
          <w:sz w:val="20"/>
          <w:szCs w:val="20"/>
        </w:rPr>
        <w:t>strcate</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w:t>
      </w:r>
      <w:r w:rsidRPr="00B4589A">
        <w:rPr>
          <w:rFonts w:ascii="Consolas" w:hAnsi="Consolas" w:cs="宋体"/>
          <w:color w:val="008B94"/>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008B94"/>
          <w:kern w:val="0"/>
          <w:sz w:val="20"/>
          <w:szCs w:val="20"/>
        </w:rPr>
        <w:t>[]</w:t>
      </w:r>
      <w:r w:rsidRPr="00B4589A">
        <w:rPr>
          <w:rFonts w:ascii="Consolas" w:hAnsi="Consolas" w:cs="宋体"/>
          <w:color w:val="718CA1"/>
          <w:kern w:val="0"/>
          <w:sz w:val="20"/>
          <w:szCs w:val="20"/>
        </w:rPr>
        <w:t>)</w:t>
      </w:r>
    </w:p>
    <w:p w14:paraId="3CE4C54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F719EF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34EB757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while</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48054D7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E7A7B4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0BD8BFA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while</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j</w:t>
      </w:r>
      <w:r w:rsidRPr="00B4589A">
        <w:rPr>
          <w:rFonts w:ascii="Consolas" w:hAnsi="Consolas" w:cs="宋体"/>
          <w:color w:val="5EC4FF"/>
          <w:kern w:val="0"/>
          <w:sz w:val="20"/>
          <w:szCs w:val="20"/>
        </w:rPr>
        <w:t>++</w:t>
      </w:r>
      <w:proofErr w:type="spellEnd"/>
      <w:r w:rsidRPr="00B4589A">
        <w:rPr>
          <w:rFonts w:ascii="Consolas" w:hAnsi="Consolas" w:cs="宋体"/>
          <w:color w:val="718CA1"/>
          <w:kern w:val="0"/>
          <w:sz w:val="20"/>
          <w:szCs w:val="20"/>
        </w:rPr>
        <w:t>]</w:t>
      </w:r>
      <w:proofErr w:type="gramStart"/>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proofErr w:type="gram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w:t>
      </w:r>
      <w:r w:rsidRPr="00B4589A">
        <w:rPr>
          <w:rFonts w:ascii="Consolas" w:hAnsi="Consolas" w:cs="宋体"/>
          <w:color w:val="E27E8D"/>
          <w:kern w:val="0"/>
          <w:sz w:val="20"/>
          <w:szCs w:val="20"/>
        </w:rPr>
        <w:t>\0</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w:t>
      </w:r>
    </w:p>
    <w:p w14:paraId="153CD6C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 </w:t>
      </w:r>
      <w:r w:rsidRPr="00B4589A">
        <w:rPr>
          <w:rFonts w:ascii="Consolas" w:hAnsi="Consolas" w:cs="宋体"/>
          <w:color w:val="41505E"/>
          <w:kern w:val="0"/>
          <w:sz w:val="20"/>
          <w:szCs w:val="20"/>
        </w:rPr>
        <w:t>//merge the strings in a sequence</w:t>
      </w:r>
    </w:p>
    <w:p w14:paraId="5A08BF8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1CA9589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27B886E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proofErr w:type="gramStart"/>
      <w:r w:rsidRPr="00B4589A">
        <w:rPr>
          <w:rFonts w:ascii="Consolas" w:hAnsi="Consolas" w:cs="宋体"/>
          <w:color w:val="70E1E8"/>
          <w:kern w:val="0"/>
          <w:sz w:val="20"/>
          <w:szCs w:val="20"/>
        </w:rPr>
        <w:t>strdelc</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008B94"/>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c</w:t>
      </w:r>
      <w:r w:rsidRPr="00B4589A">
        <w:rPr>
          <w:rFonts w:ascii="Consolas" w:hAnsi="Consolas" w:cs="宋体"/>
          <w:color w:val="718CA1"/>
          <w:kern w:val="0"/>
          <w:sz w:val="20"/>
          <w:szCs w:val="20"/>
        </w:rPr>
        <w:t>)</w:t>
      </w:r>
    </w:p>
    <w:p w14:paraId="6D1D056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D65B31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j, k;</w:t>
      </w:r>
    </w:p>
    <w:p w14:paraId="11951FE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[j</w:t>
      </w:r>
      <w:proofErr w:type="gramStart"/>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proofErr w:type="gram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w:t>
      </w:r>
      <w:r w:rsidRPr="00B4589A">
        <w:rPr>
          <w:rFonts w:ascii="Consolas" w:hAnsi="Consolas" w:cs="宋体"/>
          <w:color w:val="E27E8D"/>
          <w:kern w:val="0"/>
          <w:sz w:val="20"/>
          <w:szCs w:val="20"/>
        </w:rPr>
        <w:t>\0</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j</w:t>
      </w:r>
      <w:r w:rsidRPr="00B4589A">
        <w:rPr>
          <w:rFonts w:ascii="Consolas" w:hAnsi="Consolas" w:cs="宋体"/>
          <w:color w:val="5EC4FF"/>
          <w:kern w:val="0"/>
          <w:sz w:val="20"/>
          <w:szCs w:val="20"/>
        </w:rPr>
        <w:t>++</w:t>
      </w:r>
      <w:proofErr w:type="spellEnd"/>
      <w:r w:rsidRPr="00B4589A">
        <w:rPr>
          <w:rFonts w:ascii="Consolas" w:hAnsi="Consolas" w:cs="宋体"/>
          <w:color w:val="718CA1"/>
          <w:kern w:val="0"/>
          <w:sz w:val="20"/>
          <w:szCs w:val="20"/>
        </w:rPr>
        <w:t>)</w:t>
      </w:r>
    </w:p>
    <w:p w14:paraId="20F5958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875D66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[j</w:t>
      </w:r>
      <w:proofErr w:type="gramStart"/>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proofErr w:type="gram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c</w:t>
      </w:r>
      <w:r w:rsidRPr="00B4589A">
        <w:rPr>
          <w:rFonts w:ascii="Consolas" w:hAnsi="Consolas" w:cs="宋体"/>
          <w:color w:val="718CA1"/>
          <w:kern w:val="0"/>
          <w:sz w:val="20"/>
          <w:szCs w:val="20"/>
        </w:rPr>
        <w:t>)</w:t>
      </w:r>
    </w:p>
    <w:p w14:paraId="2BAFD58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[k</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[j]; </w:t>
      </w:r>
      <w:r w:rsidRPr="00B4589A">
        <w:rPr>
          <w:rFonts w:ascii="Consolas" w:hAnsi="Consolas" w:cs="宋体"/>
          <w:color w:val="41505E"/>
          <w:kern w:val="0"/>
          <w:sz w:val="20"/>
          <w:szCs w:val="20"/>
        </w:rPr>
        <w:t>//move the back of the array</w:t>
      </w:r>
    </w:p>
    <w:p w14:paraId="139FBC9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7213B6B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w:t>
      </w:r>
      <w:r w:rsidRPr="00B4589A">
        <w:rPr>
          <w:rFonts w:ascii="Consolas" w:hAnsi="Consolas" w:cs="宋体"/>
          <w:color w:val="E27E8D"/>
          <w:kern w:val="0"/>
          <w:sz w:val="20"/>
          <w:szCs w:val="20"/>
        </w:rPr>
        <w:t>\0</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//mark the end</w:t>
      </w:r>
    </w:p>
    <w:p w14:paraId="79546E1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3710D88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1363AE3E" w14:textId="77777777" w:rsidR="00B4589A" w:rsidRDefault="00B4589A" w:rsidP="00E711E2">
      <w:pPr>
        <w:ind w:firstLine="480"/>
      </w:pPr>
    </w:p>
    <w:p w14:paraId="07588B64" w14:textId="6D6E330A" w:rsidR="00D33334" w:rsidRDefault="00302FEC" w:rsidP="00302FEC">
      <w:pPr>
        <w:pStyle w:val="a8"/>
        <w:numPr>
          <w:ilvl w:val="0"/>
          <w:numId w:val="20"/>
        </w:numPr>
        <w:ind w:firstLineChars="0"/>
      </w:pPr>
      <w:r>
        <w:rPr>
          <w:rFonts w:hint="eastAsia"/>
        </w:rPr>
        <w:t>不正确。不正确。</w:t>
      </w:r>
    </w:p>
    <w:p w14:paraId="01ABEEAE" w14:textId="2F1B6C02" w:rsidR="00302FEC" w:rsidRDefault="00302FEC" w:rsidP="00302FEC">
      <w:pPr>
        <w:pStyle w:val="a8"/>
        <w:ind w:left="840" w:firstLineChars="0" w:firstLine="0"/>
      </w:pPr>
      <w:r>
        <w:rPr>
          <w:rFonts w:hint="eastAsia"/>
        </w:rPr>
        <w:t>1</w:t>
      </w:r>
      <w:r>
        <w:t xml:space="preserve">2 </w:t>
      </w:r>
      <w:r w:rsidR="00265BE3">
        <w:rPr>
          <w:rFonts w:hint="eastAsia"/>
        </w:rPr>
        <w:t>L</w:t>
      </w:r>
      <w:r>
        <w:t xml:space="preserve"> </w:t>
      </w:r>
      <w:r>
        <w:rPr>
          <w:rFonts w:hint="eastAsia"/>
        </w:rPr>
        <w:t>存在</w:t>
      </w:r>
    </w:p>
    <w:p w14:paraId="57B46843" w14:textId="04C2368B" w:rsidR="00302FEC" w:rsidRDefault="00302FEC" w:rsidP="00302FEC">
      <w:pPr>
        <w:pStyle w:val="a8"/>
        <w:ind w:left="840" w:firstLineChars="0" w:firstLine="0"/>
      </w:pPr>
      <w:r>
        <w:rPr>
          <w:rFonts w:hint="eastAsia"/>
        </w:rPr>
        <w:t>Programming</w:t>
      </w:r>
      <w:r>
        <w:t xml:space="preserve"> </w:t>
      </w:r>
      <w:r>
        <w:rPr>
          <w:rFonts w:hint="eastAsia"/>
        </w:rPr>
        <w:t>Language</w:t>
      </w:r>
    </w:p>
    <w:p w14:paraId="29B317F6" w14:textId="66BB3DFF" w:rsidR="00302FEC" w:rsidRDefault="00302FEC" w:rsidP="00302FEC">
      <w:pPr>
        <w:pStyle w:val="a8"/>
        <w:ind w:left="840" w:firstLineChars="0" w:firstLine="0"/>
        <w:rPr>
          <w:rFonts w:hint="eastAsia"/>
        </w:rPr>
      </w:pPr>
      <w:r>
        <w:rPr>
          <w:rFonts w:hint="eastAsia"/>
        </w:rPr>
        <w:t>否</w:t>
      </w:r>
      <w:r w:rsidR="00A042D9">
        <w:rPr>
          <w:rFonts w:hint="eastAsia"/>
        </w:rPr>
        <w:t>。</w:t>
      </w:r>
    </w:p>
    <w:p w14:paraId="43F26A9F" w14:textId="63684E15" w:rsidR="00D33334" w:rsidRDefault="00302FEC" w:rsidP="00A042D9">
      <w:pPr>
        <w:pStyle w:val="a8"/>
        <w:numPr>
          <w:ilvl w:val="0"/>
          <w:numId w:val="20"/>
        </w:numPr>
        <w:ind w:firstLineChars="0"/>
      </w:pPr>
      <w:r>
        <w:rPr>
          <w:rFonts w:hint="eastAsia"/>
        </w:rPr>
        <w:t>不正确</w:t>
      </w:r>
      <w:r w:rsidR="00A042D9">
        <w:rPr>
          <w:rFonts w:hint="eastAsia"/>
        </w:rPr>
        <w:t>。</w:t>
      </w:r>
    </w:p>
    <w:p w14:paraId="79B65859" w14:textId="59A3AD7E" w:rsidR="00A042D9" w:rsidRDefault="00A042D9" w:rsidP="00A042D9">
      <w:pPr>
        <w:pStyle w:val="a8"/>
        <w:ind w:left="840" w:firstLineChars="0" w:firstLine="0"/>
      </w:pPr>
      <w:r>
        <w:rPr>
          <w:rFonts w:hint="eastAsia"/>
        </w:rPr>
        <w:t>存在。</w:t>
      </w:r>
    </w:p>
    <w:p w14:paraId="7743A58B" w14:textId="41C04A17" w:rsidR="00A042D9" w:rsidRDefault="00A042D9" w:rsidP="00A042D9">
      <w:pPr>
        <w:pStyle w:val="a8"/>
        <w:ind w:left="840" w:firstLineChars="0" w:firstLine="0"/>
      </w:pPr>
      <w:r>
        <w:rPr>
          <w:rFonts w:hint="eastAsia"/>
        </w:rPr>
        <w:t>Programming</w:t>
      </w:r>
    </w:p>
    <w:p w14:paraId="6AD2235E" w14:textId="7A1C3D51" w:rsidR="00A042D9" w:rsidRDefault="00A042D9" w:rsidP="00A042D9">
      <w:pPr>
        <w:pStyle w:val="a8"/>
        <w:ind w:left="840" w:firstLineChars="0" w:firstLine="0"/>
        <w:rPr>
          <w:rFonts w:hint="eastAsia"/>
        </w:rPr>
      </w:pPr>
      <w:r>
        <w:rPr>
          <w:rFonts w:hint="eastAsia"/>
        </w:rPr>
        <w:t>否。</w:t>
      </w:r>
    </w:p>
    <w:p w14:paraId="5E5A641C" w14:textId="3A8BA563" w:rsidR="00B4589A" w:rsidRDefault="00801867" w:rsidP="00E711E2">
      <w:pPr>
        <w:ind w:firstLine="480"/>
      </w:pPr>
      <w:r>
        <w:rPr>
          <w:noProof/>
        </w:rPr>
        <w:drawing>
          <wp:inline distT="0" distB="0" distL="0" distR="0" wp14:anchorId="1A54AB5F" wp14:editId="073C502E">
            <wp:extent cx="2747963" cy="5908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719" cy="596651"/>
                    </a:xfrm>
                    <a:prstGeom prst="rect">
                      <a:avLst/>
                    </a:prstGeom>
                  </pic:spPr>
                </pic:pic>
              </a:graphicData>
            </a:graphic>
          </wp:inline>
        </w:drawing>
      </w:r>
    </w:p>
    <w:p w14:paraId="39902F88" w14:textId="77777777" w:rsidR="00E711E2" w:rsidRDefault="00E711E2" w:rsidP="00E711E2">
      <w:pPr>
        <w:pStyle w:val="af0"/>
      </w:pPr>
    </w:p>
    <w:p w14:paraId="6B7C55E3" w14:textId="77777777" w:rsidR="00E711E2" w:rsidRDefault="00E711E2" w:rsidP="00E711E2">
      <w:pPr>
        <w:pStyle w:val="ad"/>
        <w:spacing w:before="31"/>
        <w:rPr>
          <w:rFonts w:cs="宋体"/>
        </w:rPr>
      </w:pPr>
      <w:r>
        <w:rPr>
          <w:rFonts w:cs="宋体"/>
        </w:rPr>
        <w:t>2</w:t>
      </w:r>
      <w:r>
        <w:rPr>
          <w:rFonts w:cs="宋体" w:hint="eastAsia"/>
        </w:rPr>
        <w:t>、</w:t>
      </w:r>
      <w:r>
        <w:rPr>
          <w:rFonts w:cs="宋体"/>
        </w:rPr>
        <w:t xml:space="preserve"> </w:t>
      </w:r>
      <w:r>
        <w:rPr>
          <w:rFonts w:hint="eastAsia"/>
        </w:rPr>
        <w:t>源程序完善和修改替换</w:t>
      </w:r>
      <w:bookmarkEnd w:id="3"/>
    </w:p>
    <w:p w14:paraId="1BF7CB5F" w14:textId="77777777" w:rsidR="00E711E2" w:rsidRDefault="00E711E2" w:rsidP="00E711E2">
      <w:pPr>
        <w:pStyle w:val="a8"/>
        <w:ind w:left="720" w:firstLineChars="0" w:firstLine="0"/>
      </w:pPr>
      <w:r>
        <w:rPr>
          <w:rFonts w:hint="eastAsia"/>
        </w:rPr>
        <w:t xml:space="preserve">(1) </w:t>
      </w:r>
      <w:r>
        <w:rPr>
          <w:rFonts w:hint="eastAsia"/>
        </w:rPr>
        <w:t>下面的源程序用于求解</w:t>
      </w:r>
      <w:proofErr w:type="gramStart"/>
      <w:r>
        <w:rPr>
          <w:rFonts w:hint="eastAsia"/>
        </w:rPr>
        <w:t>瑟</w:t>
      </w:r>
      <w:proofErr w:type="gramEnd"/>
      <w:r>
        <w:rPr>
          <w:rFonts w:hint="eastAsia"/>
        </w:rPr>
        <w:t>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w:t>
      </w:r>
      <w:r>
        <w:rPr>
          <w:rFonts w:ascii="宋体" w:hAnsi="宋体" w:hint="eastAsia"/>
        </w:rPr>
        <w:t>①</w:t>
      </w:r>
      <w:r>
        <w:rPr>
          <w:rFonts w:hint="eastAsia"/>
        </w:rPr>
        <w:t>请在源程序中的下划线处填写合适的代码来完善该程序。</w:t>
      </w:r>
    </w:p>
    <w:p w14:paraId="0C41B031"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#include&lt;stdio.h&gt;</w:t>
      </w:r>
    </w:p>
    <w:p w14:paraId="4F10EF83"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#define M 10</w:t>
      </w:r>
    </w:p>
    <w:p w14:paraId="57C158C5"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#define N 3</w:t>
      </w:r>
    </w:p>
    <w:p w14:paraId="2F7751CA"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int main(void)</w:t>
      </w:r>
    </w:p>
    <w:p w14:paraId="0F896C28"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w:t>
      </w:r>
    </w:p>
    <w:p w14:paraId="2606EFBB" w14:textId="77777777" w:rsidR="00E711E2" w:rsidRPr="00781DE5" w:rsidRDefault="00E711E2" w:rsidP="00E711E2">
      <w:pPr>
        <w:ind w:left="360" w:firstLine="480"/>
        <w:rPr>
          <w:rFonts w:ascii="Consolas" w:hAnsi="Consolas"/>
          <w:sz w:val="18"/>
          <w:szCs w:val="21"/>
        </w:rPr>
      </w:pPr>
      <w:r w:rsidRPr="00781DE5">
        <w:rPr>
          <w:rFonts w:ascii="Consolas" w:hAnsi="Consolas"/>
          <w:sz w:val="18"/>
          <w:szCs w:val="21"/>
        </w:rPr>
        <w:t>int a[M], b[M];</w:t>
      </w:r>
      <w:r w:rsidRPr="00781DE5">
        <w:rPr>
          <w:rFonts w:ascii="Consolas" w:hAnsi="Consolas"/>
          <w:sz w:val="18"/>
          <w:szCs w:val="21"/>
        </w:rPr>
        <w:tab/>
        <w:t xml:space="preserve">/* </w:t>
      </w:r>
      <w:r w:rsidRPr="00781DE5">
        <w:rPr>
          <w:rFonts w:ascii="Consolas" w:hAnsi="Consolas"/>
          <w:sz w:val="18"/>
          <w:szCs w:val="21"/>
        </w:rPr>
        <w:t>数组</w:t>
      </w:r>
      <w:r w:rsidRPr="00781DE5">
        <w:rPr>
          <w:rFonts w:ascii="Consolas" w:hAnsi="Consolas"/>
          <w:sz w:val="18"/>
          <w:szCs w:val="21"/>
        </w:rPr>
        <w:t>a</w:t>
      </w:r>
      <w:r w:rsidRPr="00781DE5">
        <w:rPr>
          <w:rFonts w:ascii="Consolas" w:hAnsi="Consolas"/>
          <w:sz w:val="18"/>
          <w:szCs w:val="21"/>
        </w:rPr>
        <w:t>存放圈中人的编号，数组</w:t>
      </w:r>
      <w:r w:rsidRPr="00781DE5">
        <w:rPr>
          <w:rFonts w:ascii="Consolas" w:hAnsi="Consolas"/>
          <w:sz w:val="18"/>
          <w:szCs w:val="21"/>
        </w:rPr>
        <w:t>b</w:t>
      </w:r>
      <w:r w:rsidRPr="00781DE5">
        <w:rPr>
          <w:rFonts w:ascii="Consolas" w:hAnsi="Consolas"/>
          <w:sz w:val="18"/>
          <w:szCs w:val="21"/>
        </w:rPr>
        <w:t>存放出圈人的编号</w:t>
      </w:r>
      <w:r w:rsidRPr="00781DE5">
        <w:rPr>
          <w:rFonts w:ascii="Consolas" w:hAnsi="Consolas"/>
          <w:sz w:val="18"/>
          <w:szCs w:val="21"/>
        </w:rPr>
        <w:t xml:space="preserve"> */</w:t>
      </w:r>
    </w:p>
    <w:p w14:paraId="7327B16C" w14:textId="77777777" w:rsidR="00E711E2" w:rsidRPr="00781DE5" w:rsidRDefault="00E711E2" w:rsidP="00E711E2">
      <w:pPr>
        <w:ind w:left="360" w:firstLine="480"/>
        <w:rPr>
          <w:rFonts w:ascii="Consolas" w:hAnsi="Consolas"/>
          <w:sz w:val="18"/>
          <w:szCs w:val="21"/>
        </w:rPr>
      </w:pPr>
      <w:r w:rsidRPr="00781DE5">
        <w:rPr>
          <w:rFonts w:ascii="Consolas" w:hAnsi="Consolas"/>
          <w:sz w:val="18"/>
          <w:szCs w:val="21"/>
        </w:rPr>
        <w:t xml:space="preserve">int </w:t>
      </w:r>
      <w:proofErr w:type="spellStart"/>
      <w:r w:rsidRPr="00781DE5">
        <w:rPr>
          <w:rFonts w:ascii="Consolas" w:hAnsi="Consolas"/>
          <w:sz w:val="18"/>
          <w:szCs w:val="21"/>
        </w:rPr>
        <w:t>i</w:t>
      </w:r>
      <w:proofErr w:type="spellEnd"/>
      <w:r w:rsidRPr="00781DE5">
        <w:rPr>
          <w:rFonts w:ascii="Consolas" w:hAnsi="Consolas"/>
          <w:sz w:val="18"/>
          <w:szCs w:val="21"/>
        </w:rPr>
        <w:t>, j, k;</w:t>
      </w:r>
    </w:p>
    <w:p w14:paraId="54CE69EE"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 xml:space="preserve">   for(</w:t>
      </w:r>
      <w:proofErr w:type="spellStart"/>
      <w:r w:rsidRPr="00781DE5">
        <w:rPr>
          <w:rFonts w:ascii="Consolas" w:hAnsi="Consolas"/>
          <w:sz w:val="18"/>
          <w:szCs w:val="21"/>
        </w:rPr>
        <w:t>i</w:t>
      </w:r>
      <w:proofErr w:type="spellEnd"/>
      <w:r w:rsidRPr="00781DE5">
        <w:rPr>
          <w:rFonts w:ascii="Consolas" w:hAnsi="Consolas"/>
          <w:sz w:val="18"/>
          <w:szCs w:val="21"/>
        </w:rPr>
        <w:t xml:space="preserve"> = 0; </w:t>
      </w:r>
      <w:proofErr w:type="spellStart"/>
      <w:r w:rsidRPr="00781DE5">
        <w:rPr>
          <w:rFonts w:ascii="Consolas" w:hAnsi="Consolas"/>
          <w:sz w:val="18"/>
          <w:szCs w:val="21"/>
        </w:rPr>
        <w:t>i</w:t>
      </w:r>
      <w:proofErr w:type="spellEnd"/>
      <w:r w:rsidRPr="00781DE5">
        <w:rPr>
          <w:rFonts w:ascii="Consolas" w:hAnsi="Consolas"/>
          <w:sz w:val="18"/>
          <w:szCs w:val="21"/>
        </w:rPr>
        <w:t xml:space="preserve"> &lt; M; </w:t>
      </w:r>
      <w:proofErr w:type="spellStart"/>
      <w:r w:rsidRPr="00781DE5">
        <w:rPr>
          <w:rFonts w:ascii="Consolas" w:hAnsi="Consolas"/>
          <w:sz w:val="18"/>
          <w:szCs w:val="21"/>
        </w:rPr>
        <w:t>i</w:t>
      </w:r>
      <w:proofErr w:type="spellEnd"/>
      <w:r w:rsidRPr="00781DE5">
        <w:rPr>
          <w:rFonts w:ascii="Consolas" w:hAnsi="Consolas"/>
          <w:sz w:val="18"/>
          <w:szCs w:val="21"/>
        </w:rPr>
        <w:t>++)</w:t>
      </w:r>
      <w:r w:rsidRPr="00781DE5">
        <w:rPr>
          <w:rFonts w:ascii="Consolas" w:hAnsi="Consolas"/>
          <w:sz w:val="18"/>
          <w:szCs w:val="21"/>
        </w:rPr>
        <w:tab/>
      </w:r>
      <w:r w:rsidRPr="00781DE5">
        <w:rPr>
          <w:rFonts w:ascii="Consolas" w:hAnsi="Consolas"/>
          <w:sz w:val="18"/>
          <w:szCs w:val="21"/>
        </w:rPr>
        <w:tab/>
      </w:r>
      <w:r w:rsidRPr="00781DE5">
        <w:rPr>
          <w:rFonts w:ascii="Consolas" w:hAnsi="Consolas"/>
          <w:sz w:val="18"/>
          <w:szCs w:val="21"/>
        </w:rPr>
        <w:tab/>
        <w:t xml:space="preserve">/* </w:t>
      </w:r>
      <w:proofErr w:type="gramStart"/>
      <w:r w:rsidRPr="00781DE5">
        <w:rPr>
          <w:rFonts w:ascii="Consolas" w:hAnsi="Consolas"/>
          <w:sz w:val="18"/>
          <w:szCs w:val="21"/>
        </w:rPr>
        <w:t>对圈中人</w:t>
      </w:r>
      <w:proofErr w:type="gramEnd"/>
      <w:r w:rsidRPr="00781DE5">
        <w:rPr>
          <w:rFonts w:ascii="Consolas" w:hAnsi="Consolas"/>
          <w:sz w:val="18"/>
          <w:szCs w:val="21"/>
        </w:rPr>
        <w:t>按顺序编号</w:t>
      </w:r>
      <w:r w:rsidRPr="00781DE5">
        <w:rPr>
          <w:rFonts w:ascii="Consolas" w:hAnsi="Consolas"/>
          <w:sz w:val="18"/>
          <w:szCs w:val="21"/>
        </w:rPr>
        <w:t>1—M */</w:t>
      </w:r>
    </w:p>
    <w:p w14:paraId="0DC2A64E" w14:textId="77777777" w:rsidR="00E711E2" w:rsidRPr="00781DE5" w:rsidRDefault="00E711E2" w:rsidP="00E711E2">
      <w:pPr>
        <w:ind w:left="780" w:firstLine="480"/>
        <w:rPr>
          <w:rFonts w:ascii="Consolas" w:hAnsi="Consolas"/>
          <w:sz w:val="18"/>
          <w:szCs w:val="21"/>
        </w:rPr>
      </w:pPr>
      <w:r w:rsidRPr="00781DE5">
        <w:rPr>
          <w:rFonts w:ascii="Consolas" w:hAnsi="Consolas"/>
          <w:sz w:val="18"/>
          <w:szCs w:val="21"/>
        </w:rPr>
        <w:t>a[</w:t>
      </w:r>
      <w:proofErr w:type="spellStart"/>
      <w:r w:rsidRPr="00781DE5">
        <w:rPr>
          <w:rFonts w:ascii="Consolas" w:hAnsi="Consolas"/>
          <w:sz w:val="18"/>
          <w:szCs w:val="21"/>
        </w:rPr>
        <w:t>i</w:t>
      </w:r>
      <w:proofErr w:type="spellEnd"/>
      <w:r w:rsidRPr="00781DE5">
        <w:rPr>
          <w:rFonts w:ascii="Consolas" w:hAnsi="Consolas"/>
          <w:sz w:val="18"/>
          <w:szCs w:val="21"/>
        </w:rPr>
        <w:t xml:space="preserve">] = </w:t>
      </w:r>
      <w:proofErr w:type="spellStart"/>
      <w:r w:rsidRPr="00781DE5">
        <w:rPr>
          <w:rFonts w:ascii="Consolas" w:hAnsi="Consolas"/>
          <w:sz w:val="18"/>
          <w:szCs w:val="21"/>
        </w:rPr>
        <w:t>i</w:t>
      </w:r>
      <w:proofErr w:type="spellEnd"/>
      <w:r w:rsidRPr="00781DE5">
        <w:rPr>
          <w:rFonts w:ascii="Consolas" w:hAnsi="Consolas"/>
          <w:sz w:val="18"/>
          <w:szCs w:val="21"/>
        </w:rPr>
        <w:t xml:space="preserve"> + 1;</w:t>
      </w:r>
    </w:p>
    <w:p w14:paraId="7F72C5D0" w14:textId="77777777" w:rsidR="00E711E2" w:rsidRPr="00781DE5" w:rsidRDefault="00E711E2" w:rsidP="00E711E2">
      <w:pPr>
        <w:ind w:left="360" w:firstLineChars="175" w:firstLine="315"/>
        <w:rPr>
          <w:rFonts w:ascii="Consolas" w:hAnsi="Consolas"/>
          <w:sz w:val="18"/>
          <w:szCs w:val="21"/>
        </w:rPr>
      </w:pPr>
      <w:proofErr w:type="gramStart"/>
      <w:r w:rsidRPr="00781DE5">
        <w:rPr>
          <w:rFonts w:ascii="Consolas" w:hAnsi="Consolas"/>
          <w:sz w:val="18"/>
          <w:szCs w:val="21"/>
        </w:rPr>
        <w:t>for(</w:t>
      </w:r>
      <w:proofErr w:type="spellStart"/>
      <w:proofErr w:type="gramEnd"/>
      <w:r w:rsidRPr="00781DE5">
        <w:rPr>
          <w:rFonts w:ascii="Consolas" w:hAnsi="Consolas"/>
          <w:sz w:val="18"/>
          <w:szCs w:val="21"/>
        </w:rPr>
        <w:t>i</w:t>
      </w:r>
      <w:proofErr w:type="spellEnd"/>
      <w:r w:rsidRPr="00781DE5">
        <w:rPr>
          <w:rFonts w:ascii="Consolas" w:hAnsi="Consolas"/>
          <w:sz w:val="18"/>
          <w:szCs w:val="21"/>
        </w:rPr>
        <w:t xml:space="preserve"> = M, j = 0; </w:t>
      </w:r>
      <w:proofErr w:type="spellStart"/>
      <w:r w:rsidRPr="00781DE5">
        <w:rPr>
          <w:rFonts w:ascii="Consolas" w:hAnsi="Consolas"/>
          <w:sz w:val="18"/>
          <w:szCs w:val="21"/>
        </w:rPr>
        <w:t>i</w:t>
      </w:r>
      <w:proofErr w:type="spellEnd"/>
      <w:r w:rsidRPr="00781DE5">
        <w:rPr>
          <w:rFonts w:ascii="Consolas" w:hAnsi="Consolas"/>
          <w:sz w:val="18"/>
          <w:szCs w:val="21"/>
        </w:rPr>
        <w:t xml:space="preserve"> &gt; 1; </w:t>
      </w:r>
      <w:proofErr w:type="spellStart"/>
      <w:r w:rsidRPr="00781DE5">
        <w:rPr>
          <w:rFonts w:ascii="Consolas" w:hAnsi="Consolas"/>
          <w:sz w:val="18"/>
          <w:szCs w:val="21"/>
        </w:rPr>
        <w:t>i</w:t>
      </w:r>
      <w:proofErr w:type="spellEnd"/>
      <w:r w:rsidRPr="00781DE5">
        <w:rPr>
          <w:rFonts w:ascii="Consolas" w:hAnsi="Consolas"/>
          <w:sz w:val="18"/>
          <w:szCs w:val="21"/>
        </w:rPr>
        <w:t>--){</w:t>
      </w:r>
    </w:p>
    <w:p w14:paraId="711BC7B4"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 xml:space="preserve">/* </w:t>
      </w:r>
      <w:proofErr w:type="spellStart"/>
      <w:r w:rsidRPr="00781DE5">
        <w:rPr>
          <w:rFonts w:ascii="Consolas" w:hAnsi="Consolas"/>
          <w:sz w:val="18"/>
          <w:szCs w:val="21"/>
        </w:rPr>
        <w:t>i</w:t>
      </w:r>
      <w:proofErr w:type="spellEnd"/>
      <w:r w:rsidRPr="00781DE5">
        <w:rPr>
          <w:rFonts w:ascii="Consolas" w:hAnsi="Consolas"/>
          <w:sz w:val="18"/>
          <w:szCs w:val="21"/>
        </w:rPr>
        <w:t>表示圈中人个数，初始为</w:t>
      </w:r>
      <w:r w:rsidRPr="00781DE5">
        <w:rPr>
          <w:rFonts w:ascii="Consolas" w:hAnsi="Consolas"/>
          <w:sz w:val="18"/>
          <w:szCs w:val="21"/>
        </w:rPr>
        <w:t>M</w:t>
      </w:r>
      <w:proofErr w:type="gramStart"/>
      <w:r w:rsidRPr="00781DE5">
        <w:rPr>
          <w:rFonts w:ascii="Consolas" w:hAnsi="Consolas"/>
          <w:sz w:val="18"/>
          <w:szCs w:val="21"/>
        </w:rPr>
        <w:t>个</w:t>
      </w:r>
      <w:proofErr w:type="gramEnd"/>
      <w:r w:rsidRPr="00781DE5">
        <w:rPr>
          <w:rFonts w:ascii="Consolas" w:hAnsi="Consolas"/>
          <w:sz w:val="18"/>
          <w:szCs w:val="21"/>
        </w:rPr>
        <w:t>，剩</w:t>
      </w:r>
      <w:r w:rsidRPr="00781DE5">
        <w:rPr>
          <w:rFonts w:ascii="Consolas" w:hAnsi="Consolas"/>
          <w:sz w:val="18"/>
          <w:szCs w:val="21"/>
        </w:rPr>
        <w:t>1</w:t>
      </w:r>
      <w:r w:rsidRPr="00781DE5">
        <w:rPr>
          <w:rFonts w:ascii="Consolas" w:hAnsi="Consolas"/>
          <w:sz w:val="18"/>
          <w:szCs w:val="21"/>
        </w:rPr>
        <w:t>个人时结束循环；</w:t>
      </w:r>
      <w:r w:rsidRPr="00781DE5">
        <w:rPr>
          <w:rFonts w:ascii="Consolas" w:hAnsi="Consolas"/>
          <w:sz w:val="18"/>
          <w:szCs w:val="21"/>
        </w:rPr>
        <w:t>j</w:t>
      </w:r>
      <w:r w:rsidRPr="00781DE5">
        <w:rPr>
          <w:rFonts w:ascii="Consolas" w:hAnsi="Consolas"/>
          <w:sz w:val="18"/>
          <w:szCs w:val="21"/>
        </w:rPr>
        <w:t>表示当前报数人的位置</w:t>
      </w:r>
      <w:r w:rsidRPr="00781DE5">
        <w:rPr>
          <w:rFonts w:ascii="Consolas" w:hAnsi="Consolas"/>
          <w:sz w:val="18"/>
          <w:szCs w:val="21"/>
        </w:rPr>
        <w:t xml:space="preserve"> */</w:t>
      </w:r>
    </w:p>
    <w:p w14:paraId="51C92A11" w14:textId="77777777" w:rsidR="00E711E2" w:rsidRPr="00781DE5" w:rsidRDefault="00E711E2" w:rsidP="00E711E2">
      <w:pPr>
        <w:ind w:left="780" w:firstLine="480"/>
        <w:rPr>
          <w:rFonts w:ascii="Consolas" w:hAnsi="Consolas"/>
          <w:sz w:val="18"/>
          <w:szCs w:val="21"/>
        </w:rPr>
      </w:pPr>
      <w:r w:rsidRPr="00781DE5">
        <w:rPr>
          <w:rFonts w:ascii="Consolas" w:hAnsi="Consolas"/>
          <w:sz w:val="18"/>
          <w:szCs w:val="21"/>
        </w:rPr>
        <w:t>for(k = 1; k &lt;= N; k++)</w:t>
      </w:r>
      <w:r w:rsidRPr="00781DE5">
        <w:rPr>
          <w:rFonts w:ascii="Consolas" w:hAnsi="Consolas"/>
          <w:sz w:val="18"/>
          <w:szCs w:val="21"/>
        </w:rPr>
        <w:tab/>
      </w:r>
      <w:r w:rsidRPr="00781DE5">
        <w:rPr>
          <w:rFonts w:ascii="Consolas" w:hAnsi="Consolas"/>
          <w:sz w:val="18"/>
          <w:szCs w:val="21"/>
        </w:rPr>
        <w:tab/>
      </w:r>
      <w:r w:rsidRPr="00781DE5">
        <w:rPr>
          <w:rFonts w:ascii="Consolas" w:hAnsi="Consolas"/>
          <w:sz w:val="18"/>
          <w:szCs w:val="21"/>
        </w:rPr>
        <w:tab/>
        <w:t>/* 1</w:t>
      </w:r>
      <w:r w:rsidRPr="00781DE5">
        <w:rPr>
          <w:rFonts w:ascii="Consolas" w:hAnsi="Consolas"/>
          <w:sz w:val="18"/>
          <w:szCs w:val="21"/>
        </w:rPr>
        <w:t>至</w:t>
      </w:r>
      <w:r w:rsidRPr="00781DE5">
        <w:rPr>
          <w:rFonts w:ascii="Consolas" w:hAnsi="Consolas"/>
          <w:sz w:val="18"/>
          <w:szCs w:val="21"/>
        </w:rPr>
        <w:t>N</w:t>
      </w:r>
      <w:r w:rsidRPr="00781DE5">
        <w:rPr>
          <w:rFonts w:ascii="Consolas" w:hAnsi="Consolas"/>
          <w:sz w:val="18"/>
          <w:szCs w:val="21"/>
        </w:rPr>
        <w:t>报数</w:t>
      </w:r>
      <w:r w:rsidRPr="00781DE5">
        <w:rPr>
          <w:rFonts w:ascii="Consolas" w:hAnsi="Consolas"/>
          <w:sz w:val="18"/>
          <w:szCs w:val="21"/>
        </w:rPr>
        <w:t xml:space="preserve"> */</w:t>
      </w:r>
    </w:p>
    <w:p w14:paraId="2D5FBAC0" w14:textId="77777777" w:rsidR="00E711E2" w:rsidRPr="00781DE5" w:rsidRDefault="00E711E2" w:rsidP="00E711E2">
      <w:pPr>
        <w:ind w:left="1200" w:firstLine="480"/>
        <w:rPr>
          <w:rFonts w:ascii="Consolas" w:hAnsi="Consolas"/>
          <w:sz w:val="18"/>
          <w:szCs w:val="21"/>
        </w:rPr>
      </w:pPr>
      <w:r w:rsidRPr="00781DE5">
        <w:rPr>
          <w:rFonts w:ascii="Consolas" w:hAnsi="Consolas"/>
          <w:sz w:val="18"/>
          <w:szCs w:val="21"/>
        </w:rPr>
        <w:t xml:space="preserve">if(++j &gt; </w:t>
      </w:r>
      <w:proofErr w:type="spellStart"/>
      <w:r w:rsidRPr="00781DE5">
        <w:rPr>
          <w:rFonts w:ascii="Consolas" w:hAnsi="Consolas"/>
          <w:sz w:val="18"/>
          <w:szCs w:val="21"/>
        </w:rPr>
        <w:t>i</w:t>
      </w:r>
      <w:proofErr w:type="spellEnd"/>
      <w:r w:rsidRPr="00781DE5">
        <w:rPr>
          <w:rFonts w:ascii="Consolas" w:hAnsi="Consolas"/>
          <w:sz w:val="18"/>
          <w:szCs w:val="21"/>
        </w:rPr>
        <w:t xml:space="preserve"> - 1) j = 0;/* </w:t>
      </w:r>
      <w:r w:rsidRPr="00781DE5">
        <w:rPr>
          <w:rFonts w:ascii="Consolas" w:hAnsi="Consolas"/>
          <w:sz w:val="18"/>
          <w:szCs w:val="21"/>
        </w:rPr>
        <w:t>最后一个人报数后第一个人接着报，形成一个圈</w:t>
      </w:r>
      <w:r w:rsidRPr="00781DE5">
        <w:rPr>
          <w:rFonts w:ascii="Consolas" w:hAnsi="Consolas"/>
          <w:sz w:val="18"/>
          <w:szCs w:val="21"/>
        </w:rPr>
        <w:t xml:space="preserve"> */</w:t>
      </w:r>
    </w:p>
    <w:p w14:paraId="4C8C12CB"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 xml:space="preserve">     </w:t>
      </w:r>
      <w:r w:rsidRPr="00781DE5">
        <w:rPr>
          <w:rFonts w:ascii="Consolas" w:hAnsi="Consolas"/>
          <w:sz w:val="18"/>
          <w:szCs w:val="21"/>
        </w:rPr>
        <w:tab/>
      </w:r>
      <w:r w:rsidRPr="00781DE5">
        <w:rPr>
          <w:rFonts w:ascii="Consolas" w:hAnsi="Consolas"/>
          <w:sz w:val="18"/>
          <w:szCs w:val="21"/>
        </w:rPr>
        <w:tab/>
        <w:t>b[M-</w:t>
      </w:r>
      <w:proofErr w:type="spellStart"/>
      <w:r w:rsidRPr="00781DE5">
        <w:rPr>
          <w:rFonts w:ascii="Consolas" w:hAnsi="Consolas"/>
          <w:sz w:val="18"/>
          <w:szCs w:val="21"/>
        </w:rPr>
        <w:t>i</w:t>
      </w:r>
      <w:proofErr w:type="spellEnd"/>
      <w:r w:rsidRPr="00781DE5">
        <w:rPr>
          <w:rFonts w:ascii="Consolas" w:hAnsi="Consolas"/>
          <w:sz w:val="18"/>
          <w:szCs w:val="21"/>
        </w:rPr>
        <w:t xml:space="preserve">] = </w:t>
      </w:r>
      <w:proofErr w:type="gramStart"/>
      <w:r w:rsidRPr="00781DE5">
        <w:rPr>
          <w:rFonts w:ascii="Consolas" w:hAnsi="Consolas"/>
          <w:sz w:val="18"/>
          <w:szCs w:val="21"/>
        </w:rPr>
        <w:t>j ?</w:t>
      </w:r>
      <w:proofErr w:type="gramEnd"/>
      <w:r w:rsidRPr="00781DE5">
        <w:rPr>
          <w:rFonts w:ascii="Consolas" w:hAnsi="Consolas"/>
          <w:sz w:val="18"/>
          <w:szCs w:val="21"/>
        </w:rPr>
        <w:t xml:space="preserve"> _______:______;</w:t>
      </w:r>
      <w:r w:rsidRPr="00781DE5">
        <w:rPr>
          <w:rFonts w:ascii="Consolas" w:hAnsi="Consolas"/>
          <w:sz w:val="18"/>
          <w:szCs w:val="21"/>
        </w:rPr>
        <w:tab/>
        <w:t xml:space="preserve">/* </w:t>
      </w:r>
      <w:r w:rsidRPr="00781DE5">
        <w:rPr>
          <w:rFonts w:ascii="Consolas" w:hAnsi="Consolas"/>
          <w:sz w:val="18"/>
          <w:szCs w:val="21"/>
        </w:rPr>
        <w:t>将报数为</w:t>
      </w:r>
      <w:r w:rsidRPr="00781DE5">
        <w:rPr>
          <w:rFonts w:ascii="Consolas" w:hAnsi="Consolas"/>
          <w:sz w:val="18"/>
          <w:szCs w:val="21"/>
        </w:rPr>
        <w:t>N</w:t>
      </w:r>
      <w:r w:rsidRPr="00781DE5">
        <w:rPr>
          <w:rFonts w:ascii="Consolas" w:hAnsi="Consolas"/>
          <w:sz w:val="18"/>
          <w:szCs w:val="21"/>
        </w:rPr>
        <w:t>的人的编号存入数组</w:t>
      </w:r>
      <w:r w:rsidRPr="00781DE5">
        <w:rPr>
          <w:rFonts w:ascii="Consolas" w:hAnsi="Consolas"/>
          <w:sz w:val="18"/>
          <w:szCs w:val="21"/>
        </w:rPr>
        <w:t>b */</w:t>
      </w:r>
    </w:p>
    <w:p w14:paraId="34B9D4AE" w14:textId="77777777" w:rsidR="00E711E2" w:rsidRPr="00781DE5" w:rsidRDefault="00E711E2" w:rsidP="00E711E2">
      <w:pPr>
        <w:ind w:firstLine="480"/>
        <w:rPr>
          <w:rFonts w:ascii="Consolas" w:hAnsi="Consolas"/>
          <w:sz w:val="18"/>
          <w:szCs w:val="21"/>
        </w:rPr>
      </w:pPr>
      <w:r w:rsidRPr="00781DE5">
        <w:rPr>
          <w:rFonts w:ascii="Consolas" w:hAnsi="Consolas"/>
          <w:sz w:val="18"/>
          <w:szCs w:val="21"/>
        </w:rPr>
        <w:t xml:space="preserve">     </w:t>
      </w:r>
      <w:r w:rsidRPr="00781DE5">
        <w:rPr>
          <w:rFonts w:ascii="Consolas" w:hAnsi="Consolas"/>
          <w:sz w:val="18"/>
          <w:szCs w:val="21"/>
        </w:rPr>
        <w:tab/>
      </w:r>
      <w:r w:rsidRPr="00781DE5">
        <w:rPr>
          <w:rFonts w:ascii="Consolas" w:hAnsi="Consolas"/>
          <w:sz w:val="18"/>
          <w:szCs w:val="21"/>
        </w:rPr>
        <w:tab/>
        <w:t>if(j)</w:t>
      </w:r>
    </w:p>
    <w:p w14:paraId="5820F65E" w14:textId="77777777" w:rsidR="00E711E2" w:rsidRPr="00781DE5" w:rsidRDefault="00E711E2" w:rsidP="00E711E2">
      <w:pPr>
        <w:ind w:left="1620" w:firstLine="480"/>
        <w:rPr>
          <w:rFonts w:ascii="Consolas" w:hAnsi="Consolas"/>
          <w:sz w:val="18"/>
          <w:szCs w:val="21"/>
        </w:rPr>
      </w:pPr>
      <w:r w:rsidRPr="00781DE5">
        <w:rPr>
          <w:rFonts w:ascii="Consolas" w:hAnsi="Consolas"/>
          <w:sz w:val="18"/>
          <w:szCs w:val="21"/>
        </w:rPr>
        <w:t xml:space="preserve">for(k = --j; k &lt; </w:t>
      </w:r>
      <w:proofErr w:type="spellStart"/>
      <w:r w:rsidRPr="00781DE5">
        <w:rPr>
          <w:rFonts w:ascii="Consolas" w:hAnsi="Consolas"/>
          <w:sz w:val="18"/>
          <w:szCs w:val="21"/>
        </w:rPr>
        <w:t>i</w:t>
      </w:r>
      <w:proofErr w:type="spellEnd"/>
      <w:r w:rsidRPr="00781DE5">
        <w:rPr>
          <w:rFonts w:ascii="Consolas" w:hAnsi="Consolas"/>
          <w:sz w:val="18"/>
          <w:szCs w:val="21"/>
        </w:rPr>
        <w:t>; k++)</w:t>
      </w:r>
      <w:r w:rsidRPr="00781DE5">
        <w:rPr>
          <w:rFonts w:ascii="Consolas" w:hAnsi="Consolas"/>
          <w:sz w:val="18"/>
          <w:szCs w:val="21"/>
        </w:rPr>
        <w:tab/>
        <w:t xml:space="preserve">/* </w:t>
      </w:r>
      <w:r w:rsidRPr="00781DE5">
        <w:rPr>
          <w:rFonts w:ascii="Consolas" w:hAnsi="Consolas"/>
          <w:sz w:val="18"/>
          <w:szCs w:val="21"/>
        </w:rPr>
        <w:t>压缩数组</w:t>
      </w:r>
      <w:r w:rsidRPr="00781DE5">
        <w:rPr>
          <w:rFonts w:ascii="Consolas" w:hAnsi="Consolas"/>
          <w:sz w:val="18"/>
          <w:szCs w:val="21"/>
        </w:rPr>
        <w:t>a</w:t>
      </w:r>
      <w:r w:rsidRPr="00781DE5">
        <w:rPr>
          <w:rFonts w:ascii="Consolas" w:hAnsi="Consolas"/>
          <w:sz w:val="18"/>
          <w:szCs w:val="21"/>
        </w:rPr>
        <w:t>，使报数为</w:t>
      </w:r>
      <w:r w:rsidRPr="00781DE5">
        <w:rPr>
          <w:rFonts w:ascii="Consolas" w:hAnsi="Consolas"/>
          <w:sz w:val="18"/>
          <w:szCs w:val="21"/>
        </w:rPr>
        <w:t>N</w:t>
      </w:r>
      <w:r w:rsidRPr="00781DE5">
        <w:rPr>
          <w:rFonts w:ascii="Consolas" w:hAnsi="Consolas"/>
          <w:sz w:val="18"/>
          <w:szCs w:val="21"/>
        </w:rPr>
        <w:t>的人出圈</w:t>
      </w:r>
      <w:r w:rsidRPr="00781DE5">
        <w:rPr>
          <w:rFonts w:ascii="Consolas" w:hAnsi="Consolas"/>
          <w:sz w:val="18"/>
          <w:szCs w:val="21"/>
        </w:rPr>
        <w:t xml:space="preserve"> */</w:t>
      </w:r>
    </w:p>
    <w:p w14:paraId="03986837" w14:textId="77777777" w:rsidR="00E711E2" w:rsidRPr="00781DE5" w:rsidRDefault="00E711E2" w:rsidP="00E711E2">
      <w:pPr>
        <w:ind w:left="2040" w:firstLine="480"/>
        <w:rPr>
          <w:rFonts w:ascii="Consolas" w:hAnsi="Consolas"/>
          <w:sz w:val="18"/>
          <w:szCs w:val="21"/>
        </w:rPr>
      </w:pPr>
      <w:r w:rsidRPr="00781DE5">
        <w:rPr>
          <w:rFonts w:ascii="Consolas" w:hAnsi="Consolas"/>
          <w:sz w:val="18"/>
          <w:szCs w:val="21"/>
        </w:rPr>
        <w:t>______________;</w:t>
      </w:r>
    </w:p>
    <w:p w14:paraId="08E2C752" w14:textId="77777777" w:rsidR="00E711E2" w:rsidRPr="00781DE5" w:rsidRDefault="00E711E2" w:rsidP="00E711E2">
      <w:pPr>
        <w:ind w:left="360" w:firstLine="480"/>
        <w:rPr>
          <w:rFonts w:ascii="Consolas" w:hAnsi="Consolas"/>
          <w:sz w:val="18"/>
          <w:szCs w:val="21"/>
        </w:rPr>
      </w:pPr>
      <w:r w:rsidRPr="00781DE5">
        <w:rPr>
          <w:rFonts w:ascii="Consolas" w:hAnsi="Consolas"/>
          <w:sz w:val="18"/>
          <w:szCs w:val="21"/>
        </w:rPr>
        <w:t>}</w:t>
      </w:r>
    </w:p>
    <w:p w14:paraId="7F05573F" w14:textId="77777777" w:rsidR="00E711E2" w:rsidRPr="00781DE5" w:rsidRDefault="00E711E2" w:rsidP="00E711E2">
      <w:pPr>
        <w:ind w:left="360" w:firstLine="480"/>
        <w:rPr>
          <w:rFonts w:ascii="Consolas" w:hAnsi="Consolas"/>
          <w:sz w:val="18"/>
          <w:szCs w:val="21"/>
        </w:rPr>
      </w:pPr>
      <w:r w:rsidRPr="00781DE5">
        <w:rPr>
          <w:rFonts w:ascii="Consolas" w:hAnsi="Consolas"/>
          <w:sz w:val="18"/>
          <w:szCs w:val="21"/>
        </w:rPr>
        <w:t>for(</w:t>
      </w:r>
      <w:proofErr w:type="spellStart"/>
      <w:r w:rsidRPr="00781DE5">
        <w:rPr>
          <w:rFonts w:ascii="Consolas" w:hAnsi="Consolas"/>
          <w:sz w:val="18"/>
          <w:szCs w:val="21"/>
        </w:rPr>
        <w:t>i</w:t>
      </w:r>
      <w:proofErr w:type="spellEnd"/>
      <w:r w:rsidRPr="00781DE5">
        <w:rPr>
          <w:rFonts w:ascii="Consolas" w:hAnsi="Consolas"/>
          <w:sz w:val="18"/>
          <w:szCs w:val="21"/>
        </w:rPr>
        <w:t xml:space="preserve"> = 0;i &lt; M-1; </w:t>
      </w:r>
      <w:proofErr w:type="spellStart"/>
      <w:r w:rsidRPr="00781DE5">
        <w:rPr>
          <w:rFonts w:ascii="Consolas" w:hAnsi="Consolas"/>
          <w:sz w:val="18"/>
          <w:szCs w:val="21"/>
        </w:rPr>
        <w:t>i</w:t>
      </w:r>
      <w:proofErr w:type="spellEnd"/>
      <w:r w:rsidRPr="00781DE5">
        <w:rPr>
          <w:rFonts w:ascii="Consolas" w:hAnsi="Consolas"/>
          <w:sz w:val="18"/>
          <w:szCs w:val="21"/>
        </w:rPr>
        <w:t>++)</w:t>
      </w:r>
      <w:r w:rsidRPr="00781DE5">
        <w:rPr>
          <w:rFonts w:ascii="Consolas" w:hAnsi="Consolas"/>
          <w:sz w:val="18"/>
          <w:szCs w:val="21"/>
        </w:rPr>
        <w:tab/>
      </w:r>
      <w:r w:rsidRPr="00781DE5">
        <w:rPr>
          <w:rFonts w:ascii="Consolas" w:hAnsi="Consolas"/>
          <w:sz w:val="18"/>
          <w:szCs w:val="21"/>
        </w:rPr>
        <w:tab/>
        <w:t xml:space="preserve">/* </w:t>
      </w:r>
      <w:r w:rsidRPr="00781DE5">
        <w:rPr>
          <w:rFonts w:ascii="Consolas" w:hAnsi="Consolas"/>
          <w:sz w:val="18"/>
          <w:szCs w:val="21"/>
        </w:rPr>
        <w:t>按次序输出出圈人的编号</w:t>
      </w:r>
      <w:r w:rsidRPr="00781DE5">
        <w:rPr>
          <w:rFonts w:ascii="Consolas" w:hAnsi="Consolas"/>
          <w:sz w:val="18"/>
          <w:szCs w:val="21"/>
        </w:rPr>
        <w:t xml:space="preserve"> */</w:t>
      </w:r>
    </w:p>
    <w:p w14:paraId="0AF11083" w14:textId="77777777" w:rsidR="00E711E2" w:rsidRPr="00781DE5" w:rsidRDefault="00E711E2" w:rsidP="00E711E2">
      <w:pPr>
        <w:ind w:left="780" w:firstLine="480"/>
        <w:rPr>
          <w:rFonts w:ascii="Consolas" w:hAnsi="Consolas"/>
          <w:sz w:val="18"/>
          <w:szCs w:val="21"/>
        </w:rPr>
      </w:pPr>
      <w:proofErr w:type="spellStart"/>
      <w:proofErr w:type="gramStart"/>
      <w:r w:rsidRPr="00781DE5">
        <w:rPr>
          <w:rFonts w:ascii="Consolas" w:hAnsi="Consolas"/>
          <w:sz w:val="18"/>
          <w:szCs w:val="21"/>
        </w:rPr>
        <w:t>printf</w:t>
      </w:r>
      <w:proofErr w:type="spellEnd"/>
      <w:r w:rsidRPr="00781DE5">
        <w:rPr>
          <w:rFonts w:ascii="Consolas" w:hAnsi="Consolas"/>
          <w:sz w:val="18"/>
          <w:szCs w:val="21"/>
        </w:rPr>
        <w:t>(</w:t>
      </w:r>
      <w:proofErr w:type="gramEnd"/>
      <w:r w:rsidRPr="00781DE5">
        <w:rPr>
          <w:rFonts w:ascii="Consolas" w:hAnsi="Consolas"/>
          <w:sz w:val="18"/>
          <w:szCs w:val="21"/>
        </w:rPr>
        <w:t>“%6d”, b[</w:t>
      </w:r>
      <w:proofErr w:type="spellStart"/>
      <w:r w:rsidRPr="00781DE5">
        <w:rPr>
          <w:rFonts w:ascii="Consolas" w:hAnsi="Consolas"/>
          <w:sz w:val="18"/>
          <w:szCs w:val="21"/>
        </w:rPr>
        <w:t>i</w:t>
      </w:r>
      <w:proofErr w:type="spellEnd"/>
      <w:r w:rsidRPr="00781DE5">
        <w:rPr>
          <w:rFonts w:ascii="Consolas" w:hAnsi="Consolas"/>
          <w:sz w:val="18"/>
          <w:szCs w:val="21"/>
        </w:rPr>
        <w:t>]);</w:t>
      </w:r>
    </w:p>
    <w:p w14:paraId="5D13388C" w14:textId="77777777" w:rsidR="00E711E2" w:rsidRPr="00781DE5" w:rsidRDefault="00E711E2" w:rsidP="00E711E2">
      <w:pPr>
        <w:ind w:left="360" w:firstLine="480"/>
        <w:rPr>
          <w:rFonts w:ascii="Consolas" w:hAnsi="Consolas"/>
          <w:sz w:val="18"/>
          <w:szCs w:val="21"/>
        </w:rPr>
      </w:pPr>
      <w:proofErr w:type="spellStart"/>
      <w:r w:rsidRPr="00781DE5">
        <w:rPr>
          <w:rFonts w:ascii="Consolas" w:hAnsi="Consolas"/>
          <w:sz w:val="18"/>
          <w:szCs w:val="21"/>
        </w:rPr>
        <w:lastRenderedPageBreak/>
        <w:t>printf</w:t>
      </w:r>
      <w:proofErr w:type="spellEnd"/>
      <w:r w:rsidRPr="00781DE5">
        <w:rPr>
          <w:rFonts w:ascii="Consolas" w:hAnsi="Consolas"/>
          <w:sz w:val="18"/>
          <w:szCs w:val="21"/>
        </w:rPr>
        <w:t>(“%6d\n”, a[0]);</w:t>
      </w:r>
      <w:r w:rsidRPr="00781DE5">
        <w:rPr>
          <w:rFonts w:ascii="Consolas" w:hAnsi="Consolas"/>
          <w:sz w:val="18"/>
          <w:szCs w:val="21"/>
        </w:rPr>
        <w:tab/>
      </w:r>
      <w:r w:rsidRPr="00781DE5">
        <w:rPr>
          <w:rFonts w:ascii="Consolas" w:hAnsi="Consolas"/>
          <w:sz w:val="18"/>
          <w:szCs w:val="21"/>
        </w:rPr>
        <w:tab/>
      </w:r>
      <w:r w:rsidRPr="00781DE5">
        <w:rPr>
          <w:rFonts w:ascii="Consolas" w:hAnsi="Consolas"/>
          <w:sz w:val="18"/>
          <w:szCs w:val="21"/>
        </w:rPr>
        <w:tab/>
        <w:t xml:space="preserve">/* </w:t>
      </w:r>
      <w:r w:rsidRPr="00781DE5">
        <w:rPr>
          <w:rFonts w:ascii="Consolas" w:hAnsi="Consolas"/>
          <w:sz w:val="18"/>
          <w:szCs w:val="21"/>
        </w:rPr>
        <w:t>输出圈中最后一个人的编号</w:t>
      </w:r>
      <w:r w:rsidRPr="00781DE5">
        <w:rPr>
          <w:rFonts w:ascii="Consolas" w:hAnsi="Consolas"/>
          <w:sz w:val="18"/>
          <w:szCs w:val="21"/>
        </w:rPr>
        <w:t xml:space="preserve"> */</w:t>
      </w:r>
    </w:p>
    <w:p w14:paraId="456D2D39" w14:textId="77777777" w:rsidR="00E711E2" w:rsidRPr="00781DE5" w:rsidRDefault="00E711E2" w:rsidP="00E711E2">
      <w:pPr>
        <w:ind w:left="360" w:firstLine="480"/>
        <w:rPr>
          <w:rFonts w:ascii="Consolas" w:hAnsi="Consolas"/>
          <w:sz w:val="18"/>
          <w:szCs w:val="21"/>
        </w:rPr>
      </w:pPr>
      <w:r w:rsidRPr="00781DE5">
        <w:rPr>
          <w:rFonts w:ascii="Consolas" w:hAnsi="Consolas"/>
          <w:sz w:val="18"/>
          <w:szCs w:val="21"/>
        </w:rPr>
        <w:t>return 0;</w:t>
      </w:r>
    </w:p>
    <w:p w14:paraId="086CBFCC" w14:textId="4AAE7737" w:rsidR="00E711E2" w:rsidRPr="00781DE5" w:rsidRDefault="00E711E2" w:rsidP="00E711E2">
      <w:pPr>
        <w:ind w:firstLine="480"/>
        <w:rPr>
          <w:rFonts w:ascii="Consolas" w:hAnsi="Consolas"/>
          <w:sz w:val="18"/>
          <w:szCs w:val="21"/>
        </w:rPr>
      </w:pPr>
      <w:r w:rsidRPr="00781DE5">
        <w:rPr>
          <w:rFonts w:ascii="Consolas" w:hAnsi="Consolas"/>
          <w:sz w:val="18"/>
          <w:szCs w:val="21"/>
        </w:rPr>
        <w:t>}</w:t>
      </w:r>
      <w:r w:rsidRPr="00781DE5">
        <w:rPr>
          <w:rFonts w:ascii="Consolas" w:hAnsi="Consolas"/>
          <w:sz w:val="18"/>
          <w:szCs w:val="21"/>
        </w:rPr>
        <w:tab/>
      </w:r>
    </w:p>
    <w:p w14:paraId="222065EE" w14:textId="123B1E76" w:rsidR="00B4589A" w:rsidRDefault="00B4589A" w:rsidP="00E711E2">
      <w:pPr>
        <w:ind w:firstLine="480"/>
      </w:pPr>
      <w:r>
        <w:rPr>
          <w:rFonts w:hint="eastAsia"/>
        </w:rPr>
        <w:t>解答：</w:t>
      </w:r>
    </w:p>
    <w:p w14:paraId="5609F6A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stdio.h</w:t>
      </w:r>
      <w:proofErr w:type="spellEnd"/>
      <w:r w:rsidRPr="00B4589A">
        <w:rPr>
          <w:rFonts w:ascii="Consolas" w:hAnsi="Consolas" w:cs="宋体"/>
          <w:color w:val="68A1F0"/>
          <w:kern w:val="0"/>
          <w:sz w:val="20"/>
          <w:szCs w:val="20"/>
        </w:rPr>
        <w:t>&gt;</w:t>
      </w:r>
    </w:p>
    <w:p w14:paraId="5747F0C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define</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10</w:t>
      </w:r>
    </w:p>
    <w:p w14:paraId="7DEDF90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define</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3</w:t>
      </w:r>
    </w:p>
    <w:p w14:paraId="2D76AA5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main</w:t>
      </w:r>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3C7121D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5B2D3B2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a[</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b[</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数组</w:t>
      </w:r>
      <w:r w:rsidRPr="00B4589A">
        <w:rPr>
          <w:rFonts w:ascii="Consolas" w:hAnsi="Consolas" w:cs="宋体"/>
          <w:color w:val="41505E"/>
          <w:kern w:val="0"/>
          <w:sz w:val="20"/>
          <w:szCs w:val="20"/>
        </w:rPr>
        <w:t>a</w:t>
      </w:r>
      <w:r w:rsidRPr="00B4589A">
        <w:rPr>
          <w:rFonts w:ascii="Consolas" w:hAnsi="Consolas" w:cs="宋体"/>
          <w:color w:val="41505E"/>
          <w:kern w:val="0"/>
          <w:sz w:val="20"/>
          <w:szCs w:val="20"/>
        </w:rPr>
        <w:t>存放圈中人的编号，数组</w:t>
      </w:r>
      <w:r w:rsidRPr="00B4589A">
        <w:rPr>
          <w:rFonts w:ascii="Consolas" w:hAnsi="Consolas" w:cs="宋体"/>
          <w:color w:val="41505E"/>
          <w:kern w:val="0"/>
          <w:sz w:val="20"/>
          <w:szCs w:val="20"/>
        </w:rPr>
        <w:t>b</w:t>
      </w:r>
      <w:r w:rsidRPr="00B4589A">
        <w:rPr>
          <w:rFonts w:ascii="Consolas" w:hAnsi="Consolas" w:cs="宋体"/>
          <w:color w:val="41505E"/>
          <w:kern w:val="0"/>
          <w:sz w:val="20"/>
          <w:szCs w:val="20"/>
        </w:rPr>
        <w:t>存放出圈人的编号</w:t>
      </w:r>
      <w:r w:rsidRPr="00B4589A">
        <w:rPr>
          <w:rFonts w:ascii="Consolas" w:hAnsi="Consolas" w:cs="宋体"/>
          <w:color w:val="41505E"/>
          <w:kern w:val="0"/>
          <w:sz w:val="20"/>
          <w:szCs w:val="20"/>
        </w:rPr>
        <w:t> </w:t>
      </w:r>
    </w:p>
    <w:p w14:paraId="7144456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632662C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j, k;</w:t>
      </w:r>
    </w:p>
    <w:p w14:paraId="52A7F2D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M;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w:t>
      </w:r>
      <w:proofErr w:type="gramStart"/>
      <w:r w:rsidRPr="00B4589A">
        <w:rPr>
          <w:rFonts w:ascii="Consolas" w:hAnsi="Consolas" w:cs="宋体"/>
          <w:color w:val="41505E"/>
          <w:kern w:val="0"/>
          <w:sz w:val="20"/>
          <w:szCs w:val="20"/>
        </w:rPr>
        <w:t> </w:t>
      </w:r>
      <w:r w:rsidRPr="00B4589A">
        <w:rPr>
          <w:rFonts w:ascii="Consolas" w:hAnsi="Consolas" w:cs="宋体"/>
          <w:color w:val="41505E"/>
          <w:kern w:val="0"/>
          <w:sz w:val="20"/>
          <w:szCs w:val="20"/>
        </w:rPr>
        <w:t>对圈中人</w:t>
      </w:r>
      <w:proofErr w:type="gramEnd"/>
      <w:r w:rsidRPr="00B4589A">
        <w:rPr>
          <w:rFonts w:ascii="Consolas" w:hAnsi="Consolas" w:cs="宋体"/>
          <w:color w:val="41505E"/>
          <w:kern w:val="0"/>
          <w:sz w:val="20"/>
          <w:szCs w:val="20"/>
        </w:rPr>
        <w:t>按顺序编号</w:t>
      </w:r>
      <w:r w:rsidRPr="00B4589A">
        <w:rPr>
          <w:rFonts w:ascii="Consolas" w:hAnsi="Consolas" w:cs="宋体"/>
          <w:color w:val="41505E"/>
          <w:kern w:val="0"/>
          <w:sz w:val="20"/>
          <w:szCs w:val="20"/>
        </w:rPr>
        <w:t>1—M */</w:t>
      </w:r>
    </w:p>
    <w:p w14:paraId="101AE7D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733CC12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M,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7CCAC8C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A85BC2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proofErr w:type="spellStart"/>
      <w:r w:rsidRPr="00B4589A">
        <w:rPr>
          <w:rFonts w:ascii="Consolas" w:hAnsi="Consolas" w:cs="宋体"/>
          <w:color w:val="41505E"/>
          <w:kern w:val="0"/>
          <w:sz w:val="20"/>
          <w:szCs w:val="20"/>
        </w:rPr>
        <w:t>i</w:t>
      </w:r>
      <w:proofErr w:type="spellEnd"/>
      <w:r w:rsidRPr="00B4589A">
        <w:rPr>
          <w:rFonts w:ascii="Consolas" w:hAnsi="Consolas" w:cs="宋体"/>
          <w:color w:val="41505E"/>
          <w:kern w:val="0"/>
          <w:sz w:val="20"/>
          <w:szCs w:val="20"/>
        </w:rPr>
        <w:t>表示圈中人个数，初始为</w:t>
      </w:r>
      <w:r w:rsidRPr="00B4589A">
        <w:rPr>
          <w:rFonts w:ascii="Consolas" w:hAnsi="Consolas" w:cs="宋体"/>
          <w:color w:val="41505E"/>
          <w:kern w:val="0"/>
          <w:sz w:val="20"/>
          <w:szCs w:val="20"/>
        </w:rPr>
        <w:t>M</w:t>
      </w:r>
      <w:proofErr w:type="gramStart"/>
      <w:r w:rsidRPr="00B4589A">
        <w:rPr>
          <w:rFonts w:ascii="Consolas" w:hAnsi="Consolas" w:cs="宋体"/>
          <w:color w:val="41505E"/>
          <w:kern w:val="0"/>
          <w:sz w:val="20"/>
          <w:szCs w:val="20"/>
        </w:rPr>
        <w:t>个</w:t>
      </w:r>
      <w:proofErr w:type="gramEnd"/>
      <w:r w:rsidRPr="00B4589A">
        <w:rPr>
          <w:rFonts w:ascii="Consolas" w:hAnsi="Consolas" w:cs="宋体"/>
          <w:color w:val="41505E"/>
          <w:kern w:val="0"/>
          <w:sz w:val="20"/>
          <w:szCs w:val="20"/>
        </w:rPr>
        <w:t>，剩</w:t>
      </w:r>
      <w:r w:rsidRPr="00B4589A">
        <w:rPr>
          <w:rFonts w:ascii="Consolas" w:hAnsi="Consolas" w:cs="宋体"/>
          <w:color w:val="41505E"/>
          <w:kern w:val="0"/>
          <w:sz w:val="20"/>
          <w:szCs w:val="20"/>
        </w:rPr>
        <w:t>1</w:t>
      </w:r>
      <w:r w:rsidRPr="00B4589A">
        <w:rPr>
          <w:rFonts w:ascii="Consolas" w:hAnsi="Consolas" w:cs="宋体"/>
          <w:color w:val="41505E"/>
          <w:kern w:val="0"/>
          <w:sz w:val="20"/>
          <w:szCs w:val="20"/>
        </w:rPr>
        <w:t>个人时结束循环；</w:t>
      </w:r>
      <w:r w:rsidRPr="00B4589A">
        <w:rPr>
          <w:rFonts w:ascii="Consolas" w:hAnsi="Consolas" w:cs="宋体"/>
          <w:color w:val="41505E"/>
          <w:kern w:val="0"/>
          <w:sz w:val="20"/>
          <w:szCs w:val="20"/>
        </w:rPr>
        <w:t>j</w:t>
      </w:r>
      <w:r w:rsidRPr="00B4589A">
        <w:rPr>
          <w:rFonts w:ascii="Consolas" w:hAnsi="Consolas" w:cs="宋体"/>
          <w:color w:val="41505E"/>
          <w:kern w:val="0"/>
          <w:sz w:val="20"/>
          <w:szCs w:val="20"/>
        </w:rPr>
        <w:t>表示当前报数人的位置</w:t>
      </w:r>
      <w:r w:rsidRPr="00B4589A">
        <w:rPr>
          <w:rFonts w:ascii="Consolas" w:hAnsi="Consolas" w:cs="宋体"/>
          <w:color w:val="41505E"/>
          <w:kern w:val="0"/>
          <w:sz w:val="20"/>
          <w:szCs w:val="20"/>
        </w:rPr>
        <w:t> </w:t>
      </w:r>
    </w:p>
    <w:p w14:paraId="478F3A9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5CC7B5A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N; k</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1</w:t>
      </w:r>
      <w:r w:rsidRPr="00B4589A">
        <w:rPr>
          <w:rFonts w:ascii="Consolas" w:hAnsi="Consolas" w:cs="宋体"/>
          <w:color w:val="41505E"/>
          <w:kern w:val="0"/>
          <w:sz w:val="20"/>
          <w:szCs w:val="20"/>
        </w:rPr>
        <w:t>至</w:t>
      </w:r>
      <w:r w:rsidRPr="00B4589A">
        <w:rPr>
          <w:rFonts w:ascii="Consolas" w:hAnsi="Consolas" w:cs="宋体"/>
          <w:color w:val="41505E"/>
          <w:kern w:val="0"/>
          <w:sz w:val="20"/>
          <w:szCs w:val="20"/>
        </w:rPr>
        <w:t>N</w:t>
      </w:r>
      <w:r w:rsidRPr="00B4589A">
        <w:rPr>
          <w:rFonts w:ascii="Consolas" w:hAnsi="Consolas" w:cs="宋体"/>
          <w:color w:val="41505E"/>
          <w:kern w:val="0"/>
          <w:sz w:val="20"/>
          <w:szCs w:val="20"/>
        </w:rPr>
        <w:t>报数</w:t>
      </w:r>
      <w:r w:rsidRPr="00B4589A">
        <w:rPr>
          <w:rFonts w:ascii="Consolas" w:hAnsi="Consolas" w:cs="宋体"/>
          <w:color w:val="41505E"/>
          <w:kern w:val="0"/>
          <w:sz w:val="20"/>
          <w:szCs w:val="20"/>
        </w:rPr>
        <w:t> */</w:t>
      </w:r>
    </w:p>
    <w:p w14:paraId="7491B39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j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14A3B0D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最后一个人报数后第一个人接着报，形成一个圈</w:t>
      </w:r>
      <w:r w:rsidRPr="00B4589A">
        <w:rPr>
          <w:rFonts w:ascii="Consolas" w:hAnsi="Consolas" w:cs="宋体"/>
          <w:color w:val="41505E"/>
          <w:kern w:val="0"/>
          <w:sz w:val="20"/>
          <w:szCs w:val="20"/>
        </w:rPr>
        <w:t> </w:t>
      </w:r>
    </w:p>
    <w:p w14:paraId="66C369F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71C5F8D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w:t>
      </w:r>
      <w:proofErr w:type="gramStart"/>
      <w:r w:rsidRPr="00B4589A">
        <w:rPr>
          <w:rFonts w:ascii="Consolas" w:hAnsi="Consolas" w:cs="宋体"/>
          <w:color w:val="41505E"/>
          <w:kern w:val="0"/>
          <w:sz w:val="20"/>
          <w:szCs w:val="20"/>
        </w:rPr>
        <w:t>b[</w:t>
      </w:r>
      <w:proofErr w:type="gramEnd"/>
      <w:r w:rsidRPr="00B4589A">
        <w:rPr>
          <w:rFonts w:ascii="Consolas" w:hAnsi="Consolas" w:cs="宋体"/>
          <w:color w:val="41505E"/>
          <w:kern w:val="0"/>
          <w:sz w:val="20"/>
          <w:szCs w:val="20"/>
        </w:rPr>
        <w:t>M - </w:t>
      </w:r>
      <w:proofErr w:type="spellStart"/>
      <w:r w:rsidRPr="00B4589A">
        <w:rPr>
          <w:rFonts w:ascii="Consolas" w:hAnsi="Consolas" w:cs="宋体"/>
          <w:color w:val="41505E"/>
          <w:kern w:val="0"/>
          <w:sz w:val="20"/>
          <w:szCs w:val="20"/>
        </w:rPr>
        <w:t>i</w:t>
      </w:r>
      <w:proofErr w:type="spellEnd"/>
      <w:r w:rsidRPr="00B4589A">
        <w:rPr>
          <w:rFonts w:ascii="Consolas" w:hAnsi="Consolas" w:cs="宋体"/>
          <w:color w:val="41505E"/>
          <w:kern w:val="0"/>
          <w:sz w:val="20"/>
          <w:szCs w:val="20"/>
        </w:rPr>
        <w:t>] = j ? _______ : ______;  /* </w:t>
      </w:r>
      <w:r w:rsidRPr="00B4589A">
        <w:rPr>
          <w:rFonts w:ascii="Consolas" w:hAnsi="Consolas" w:cs="宋体"/>
          <w:color w:val="41505E"/>
          <w:kern w:val="0"/>
          <w:sz w:val="20"/>
          <w:szCs w:val="20"/>
        </w:rPr>
        <w:t>将报数为</w:t>
      </w:r>
      <w:r w:rsidRPr="00B4589A">
        <w:rPr>
          <w:rFonts w:ascii="Consolas" w:hAnsi="Consolas" w:cs="宋体"/>
          <w:color w:val="41505E"/>
          <w:kern w:val="0"/>
          <w:sz w:val="20"/>
          <w:szCs w:val="20"/>
        </w:rPr>
        <w:t>N</w:t>
      </w:r>
      <w:r w:rsidRPr="00B4589A">
        <w:rPr>
          <w:rFonts w:ascii="Consolas" w:hAnsi="Consolas" w:cs="宋体"/>
          <w:color w:val="41505E"/>
          <w:kern w:val="0"/>
          <w:sz w:val="20"/>
          <w:szCs w:val="20"/>
        </w:rPr>
        <w:t>的人的编号存入数组</w:t>
      </w:r>
      <w:r w:rsidRPr="00B4589A">
        <w:rPr>
          <w:rFonts w:ascii="Consolas" w:hAnsi="Consolas" w:cs="宋体"/>
          <w:color w:val="41505E"/>
          <w:kern w:val="0"/>
          <w:sz w:val="20"/>
          <w:szCs w:val="20"/>
        </w:rPr>
        <w:t>b */</w:t>
      </w:r>
    </w:p>
    <w:p w14:paraId="52E8E39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b[</w:t>
      </w:r>
      <w:proofErr w:type="gramEnd"/>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a[j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4B70FA3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(j)</w:t>
      </w:r>
    </w:p>
    <w:p w14:paraId="483B02D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j; k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k</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压缩数组</w:t>
      </w:r>
      <w:r w:rsidRPr="00B4589A">
        <w:rPr>
          <w:rFonts w:ascii="Consolas" w:hAnsi="Consolas" w:cs="宋体"/>
          <w:color w:val="41505E"/>
          <w:kern w:val="0"/>
          <w:sz w:val="20"/>
          <w:szCs w:val="20"/>
        </w:rPr>
        <w:t>a</w:t>
      </w:r>
      <w:r w:rsidRPr="00B4589A">
        <w:rPr>
          <w:rFonts w:ascii="Consolas" w:hAnsi="Consolas" w:cs="宋体"/>
          <w:color w:val="41505E"/>
          <w:kern w:val="0"/>
          <w:sz w:val="20"/>
          <w:szCs w:val="20"/>
        </w:rPr>
        <w:t>，使报数为</w:t>
      </w:r>
      <w:r w:rsidRPr="00B4589A">
        <w:rPr>
          <w:rFonts w:ascii="Consolas" w:hAnsi="Consolas" w:cs="宋体"/>
          <w:color w:val="41505E"/>
          <w:kern w:val="0"/>
          <w:sz w:val="20"/>
          <w:szCs w:val="20"/>
        </w:rPr>
        <w:t>N</w:t>
      </w:r>
      <w:r w:rsidRPr="00B4589A">
        <w:rPr>
          <w:rFonts w:ascii="Consolas" w:hAnsi="Consolas" w:cs="宋体"/>
          <w:color w:val="41505E"/>
          <w:kern w:val="0"/>
          <w:sz w:val="20"/>
          <w:szCs w:val="20"/>
        </w:rPr>
        <w:t>的人出圈</w:t>
      </w:r>
      <w:r w:rsidRPr="00B4589A">
        <w:rPr>
          <w:rFonts w:ascii="Consolas" w:hAnsi="Consolas" w:cs="宋体"/>
          <w:color w:val="41505E"/>
          <w:kern w:val="0"/>
          <w:sz w:val="20"/>
          <w:szCs w:val="20"/>
        </w:rPr>
        <w:t> </w:t>
      </w:r>
    </w:p>
    <w:p w14:paraId="1AE7DDA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4C2FEFD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//______________;</w:t>
      </w:r>
    </w:p>
    <w:p w14:paraId="6610FB9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a[k]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a[</w:t>
      </w:r>
      <w:proofErr w:type="gramEnd"/>
      <w:r w:rsidRPr="00B4589A">
        <w:rPr>
          <w:rFonts w:ascii="Consolas" w:hAnsi="Consolas" w:cs="宋体"/>
          <w:color w:val="718CA1"/>
          <w:kern w:val="0"/>
          <w:sz w:val="20"/>
          <w:szCs w:val="20"/>
        </w:rPr>
        <w:t>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3490028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3BDE3D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M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按次序输出出圈人的编号</w:t>
      </w:r>
      <w:r w:rsidRPr="00B4589A">
        <w:rPr>
          <w:rFonts w:ascii="Consolas" w:hAnsi="Consolas" w:cs="宋体"/>
          <w:color w:val="41505E"/>
          <w:kern w:val="0"/>
          <w:sz w:val="20"/>
          <w:szCs w:val="20"/>
        </w:rPr>
        <w:t> */</w:t>
      </w:r>
    </w:p>
    <w:p w14:paraId="76DB618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%6d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b[</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w:t>
      </w:r>
    </w:p>
    <w:p w14:paraId="593AA7B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r w:rsidRPr="00B4589A">
        <w:rPr>
          <w:rFonts w:ascii="Consolas" w:hAnsi="Consolas" w:cs="宋体"/>
          <w:color w:val="68A1F0"/>
          <w:kern w:val="0"/>
          <w:sz w:val="20"/>
          <w:szCs w:val="20"/>
        </w:rPr>
        <w:t>"</w:t>
      </w:r>
      <w:r w:rsidRPr="00B4589A">
        <w:rPr>
          <w:rFonts w:ascii="Consolas" w:hAnsi="Consolas" w:cs="宋体"/>
          <w:color w:val="E27E8D"/>
          <w:kern w:val="0"/>
          <w:sz w:val="20"/>
          <w:szCs w:val="20"/>
        </w:rPr>
        <w:t>%6d\n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a[</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输出圈中最后一个人的编号</w:t>
      </w:r>
      <w:r w:rsidRPr="00B4589A">
        <w:rPr>
          <w:rFonts w:ascii="Consolas" w:hAnsi="Consolas" w:cs="宋体"/>
          <w:color w:val="41505E"/>
          <w:kern w:val="0"/>
          <w:sz w:val="20"/>
          <w:szCs w:val="20"/>
        </w:rPr>
        <w:t> */</w:t>
      </w:r>
    </w:p>
    <w:p w14:paraId="3A408ED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4BC513E8" w14:textId="19AF0698" w:rsidR="00302FEC" w:rsidRPr="004846B3" w:rsidRDefault="00B4589A" w:rsidP="004846B3">
      <w:pPr>
        <w:widowControl/>
        <w:shd w:val="clear" w:color="auto" w:fill="1D252C"/>
        <w:spacing w:line="270" w:lineRule="atLeast"/>
        <w:jc w:val="left"/>
        <w:rPr>
          <w:rFonts w:ascii="Consolas" w:hAnsi="Consolas" w:cs="宋体" w:hint="eastAsia"/>
          <w:color w:val="B7C5D3"/>
          <w:kern w:val="0"/>
          <w:sz w:val="20"/>
          <w:szCs w:val="20"/>
        </w:rPr>
      </w:pPr>
      <w:r w:rsidRPr="00B4589A">
        <w:rPr>
          <w:rFonts w:ascii="Consolas" w:hAnsi="Consolas" w:cs="宋体"/>
          <w:color w:val="718CA1"/>
          <w:kern w:val="0"/>
          <w:sz w:val="20"/>
          <w:szCs w:val="20"/>
        </w:rPr>
        <w:t>}</w:t>
      </w:r>
    </w:p>
    <w:p w14:paraId="4F06B1A7" w14:textId="77777777" w:rsidR="00E711E2" w:rsidRDefault="00E711E2" w:rsidP="00E711E2">
      <w:pPr>
        <w:ind w:firstLine="480"/>
      </w:pPr>
      <w:bookmarkStart w:id="4" w:name="_Toc223233101"/>
      <w:r>
        <w:rPr>
          <w:rFonts w:ascii="宋体" w:hAnsi="宋体" w:hint="eastAsia"/>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0F63260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B7C5D3"/>
          <w:kern w:val="0"/>
          <w:sz w:val="20"/>
          <w:szCs w:val="20"/>
        </w:rPr>
        <w:t>  </w:t>
      </w:r>
    </w:p>
    <w:p w14:paraId="69B78E3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68A1F0"/>
          <w:kern w:val="0"/>
          <w:sz w:val="20"/>
          <w:szCs w:val="20"/>
        </w:rPr>
        <w:t>&lt;stdio.h&gt;</w:t>
      </w:r>
    </w:p>
    <w:p w14:paraId="41D70D5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define</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10</w:t>
      </w:r>
    </w:p>
    <w:p w14:paraId="7226F7F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w:t>
      </w:r>
      <w:r w:rsidRPr="00B4589A">
        <w:rPr>
          <w:rFonts w:ascii="Consolas" w:hAnsi="Consolas" w:cs="宋体"/>
          <w:color w:val="5EC4FF"/>
          <w:kern w:val="0"/>
          <w:sz w:val="20"/>
          <w:szCs w:val="20"/>
        </w:rPr>
        <w:t>define</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3</w:t>
      </w:r>
    </w:p>
    <w:p w14:paraId="5C040EF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main</w:t>
      </w:r>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22BE9E7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5D18CA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a[</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b[</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数组</w:t>
      </w:r>
      <w:r w:rsidRPr="00B4589A">
        <w:rPr>
          <w:rFonts w:ascii="Consolas" w:hAnsi="Consolas" w:cs="宋体"/>
          <w:color w:val="41505E"/>
          <w:kern w:val="0"/>
          <w:sz w:val="20"/>
          <w:szCs w:val="20"/>
        </w:rPr>
        <w:t>a</w:t>
      </w:r>
      <w:r w:rsidRPr="00B4589A">
        <w:rPr>
          <w:rFonts w:ascii="Consolas" w:hAnsi="Consolas" w:cs="宋体"/>
          <w:color w:val="41505E"/>
          <w:kern w:val="0"/>
          <w:sz w:val="20"/>
          <w:szCs w:val="20"/>
        </w:rPr>
        <w:t>存放圈中人的编号，数组</w:t>
      </w:r>
      <w:r w:rsidRPr="00B4589A">
        <w:rPr>
          <w:rFonts w:ascii="Consolas" w:hAnsi="Consolas" w:cs="宋体"/>
          <w:color w:val="41505E"/>
          <w:kern w:val="0"/>
          <w:sz w:val="20"/>
          <w:szCs w:val="20"/>
        </w:rPr>
        <w:t>b</w:t>
      </w:r>
      <w:r w:rsidRPr="00B4589A">
        <w:rPr>
          <w:rFonts w:ascii="Consolas" w:hAnsi="Consolas" w:cs="宋体"/>
          <w:color w:val="41505E"/>
          <w:kern w:val="0"/>
          <w:sz w:val="20"/>
          <w:szCs w:val="20"/>
        </w:rPr>
        <w:t>存放出圈人的编号</w:t>
      </w:r>
      <w:r w:rsidRPr="00B4589A">
        <w:rPr>
          <w:rFonts w:ascii="Consolas" w:hAnsi="Consolas" w:cs="宋体"/>
          <w:color w:val="41505E"/>
          <w:kern w:val="0"/>
          <w:sz w:val="20"/>
          <w:szCs w:val="20"/>
        </w:rPr>
        <w:t> </w:t>
      </w:r>
    </w:p>
    <w:p w14:paraId="530CB0B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28E4271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j, k;</w:t>
      </w:r>
    </w:p>
    <w:p w14:paraId="53BD33B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M;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w:t>
      </w:r>
      <w:proofErr w:type="gramStart"/>
      <w:r w:rsidRPr="00B4589A">
        <w:rPr>
          <w:rFonts w:ascii="Consolas" w:hAnsi="Consolas" w:cs="宋体"/>
          <w:color w:val="41505E"/>
          <w:kern w:val="0"/>
          <w:sz w:val="20"/>
          <w:szCs w:val="20"/>
        </w:rPr>
        <w:t> </w:t>
      </w:r>
      <w:r w:rsidRPr="00B4589A">
        <w:rPr>
          <w:rFonts w:ascii="Consolas" w:hAnsi="Consolas" w:cs="宋体"/>
          <w:color w:val="41505E"/>
          <w:kern w:val="0"/>
          <w:sz w:val="20"/>
          <w:szCs w:val="20"/>
        </w:rPr>
        <w:t>对圈中人</w:t>
      </w:r>
      <w:proofErr w:type="gramEnd"/>
      <w:r w:rsidRPr="00B4589A">
        <w:rPr>
          <w:rFonts w:ascii="Consolas" w:hAnsi="Consolas" w:cs="宋体"/>
          <w:color w:val="41505E"/>
          <w:kern w:val="0"/>
          <w:sz w:val="20"/>
          <w:szCs w:val="20"/>
        </w:rPr>
        <w:t>按顺序编号</w:t>
      </w:r>
      <w:r w:rsidRPr="00B4589A">
        <w:rPr>
          <w:rFonts w:ascii="Consolas" w:hAnsi="Consolas" w:cs="宋体"/>
          <w:color w:val="41505E"/>
          <w:kern w:val="0"/>
          <w:sz w:val="20"/>
          <w:szCs w:val="20"/>
        </w:rPr>
        <w:t>1—M */</w:t>
      </w:r>
    </w:p>
    <w:p w14:paraId="1C75C57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6D24C20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M,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3634DDB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252B68E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proofErr w:type="spellStart"/>
      <w:r w:rsidRPr="00B4589A">
        <w:rPr>
          <w:rFonts w:ascii="Consolas" w:hAnsi="Consolas" w:cs="宋体"/>
          <w:color w:val="41505E"/>
          <w:kern w:val="0"/>
          <w:sz w:val="20"/>
          <w:szCs w:val="20"/>
        </w:rPr>
        <w:t>i</w:t>
      </w:r>
      <w:proofErr w:type="spellEnd"/>
      <w:r w:rsidRPr="00B4589A">
        <w:rPr>
          <w:rFonts w:ascii="Consolas" w:hAnsi="Consolas" w:cs="宋体"/>
          <w:color w:val="41505E"/>
          <w:kern w:val="0"/>
          <w:sz w:val="20"/>
          <w:szCs w:val="20"/>
        </w:rPr>
        <w:t>表示圈中人个数，初始为</w:t>
      </w:r>
      <w:r w:rsidRPr="00B4589A">
        <w:rPr>
          <w:rFonts w:ascii="Consolas" w:hAnsi="Consolas" w:cs="宋体"/>
          <w:color w:val="41505E"/>
          <w:kern w:val="0"/>
          <w:sz w:val="20"/>
          <w:szCs w:val="20"/>
        </w:rPr>
        <w:t>M</w:t>
      </w:r>
      <w:proofErr w:type="gramStart"/>
      <w:r w:rsidRPr="00B4589A">
        <w:rPr>
          <w:rFonts w:ascii="Consolas" w:hAnsi="Consolas" w:cs="宋体"/>
          <w:color w:val="41505E"/>
          <w:kern w:val="0"/>
          <w:sz w:val="20"/>
          <w:szCs w:val="20"/>
        </w:rPr>
        <w:t>个</w:t>
      </w:r>
      <w:proofErr w:type="gramEnd"/>
      <w:r w:rsidRPr="00B4589A">
        <w:rPr>
          <w:rFonts w:ascii="Consolas" w:hAnsi="Consolas" w:cs="宋体"/>
          <w:color w:val="41505E"/>
          <w:kern w:val="0"/>
          <w:sz w:val="20"/>
          <w:szCs w:val="20"/>
        </w:rPr>
        <w:t>，剩</w:t>
      </w:r>
      <w:r w:rsidRPr="00B4589A">
        <w:rPr>
          <w:rFonts w:ascii="Consolas" w:hAnsi="Consolas" w:cs="宋体"/>
          <w:color w:val="41505E"/>
          <w:kern w:val="0"/>
          <w:sz w:val="20"/>
          <w:szCs w:val="20"/>
        </w:rPr>
        <w:t>1</w:t>
      </w:r>
      <w:r w:rsidRPr="00B4589A">
        <w:rPr>
          <w:rFonts w:ascii="Consolas" w:hAnsi="Consolas" w:cs="宋体"/>
          <w:color w:val="41505E"/>
          <w:kern w:val="0"/>
          <w:sz w:val="20"/>
          <w:szCs w:val="20"/>
        </w:rPr>
        <w:t>个人时结束循环；</w:t>
      </w:r>
      <w:r w:rsidRPr="00B4589A">
        <w:rPr>
          <w:rFonts w:ascii="Consolas" w:hAnsi="Consolas" w:cs="宋体"/>
          <w:color w:val="41505E"/>
          <w:kern w:val="0"/>
          <w:sz w:val="20"/>
          <w:szCs w:val="20"/>
        </w:rPr>
        <w:t>j</w:t>
      </w:r>
      <w:r w:rsidRPr="00B4589A">
        <w:rPr>
          <w:rFonts w:ascii="Consolas" w:hAnsi="Consolas" w:cs="宋体"/>
          <w:color w:val="41505E"/>
          <w:kern w:val="0"/>
          <w:sz w:val="20"/>
          <w:szCs w:val="20"/>
        </w:rPr>
        <w:t>表示当前报数人的位置</w:t>
      </w:r>
      <w:r w:rsidRPr="00B4589A">
        <w:rPr>
          <w:rFonts w:ascii="Consolas" w:hAnsi="Consolas" w:cs="宋体"/>
          <w:color w:val="41505E"/>
          <w:kern w:val="0"/>
          <w:sz w:val="20"/>
          <w:szCs w:val="20"/>
        </w:rPr>
        <w:t> */</w:t>
      </w:r>
    </w:p>
    <w:p w14:paraId="0D6496E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N; k</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1</w:t>
      </w:r>
      <w:r w:rsidRPr="00B4589A">
        <w:rPr>
          <w:rFonts w:ascii="Consolas" w:hAnsi="Consolas" w:cs="宋体"/>
          <w:color w:val="41505E"/>
          <w:kern w:val="0"/>
          <w:sz w:val="20"/>
          <w:szCs w:val="20"/>
        </w:rPr>
        <w:t>至</w:t>
      </w:r>
      <w:r w:rsidRPr="00B4589A">
        <w:rPr>
          <w:rFonts w:ascii="Consolas" w:hAnsi="Consolas" w:cs="宋体"/>
          <w:color w:val="41505E"/>
          <w:kern w:val="0"/>
          <w:sz w:val="20"/>
          <w:szCs w:val="20"/>
        </w:rPr>
        <w:t>N</w:t>
      </w:r>
      <w:r w:rsidRPr="00B4589A">
        <w:rPr>
          <w:rFonts w:ascii="Consolas" w:hAnsi="Consolas" w:cs="宋体"/>
          <w:color w:val="41505E"/>
          <w:kern w:val="0"/>
          <w:sz w:val="20"/>
          <w:szCs w:val="20"/>
        </w:rPr>
        <w:t>报数</w:t>
      </w:r>
      <w:r w:rsidRPr="00B4589A">
        <w:rPr>
          <w:rFonts w:ascii="Consolas" w:hAnsi="Consolas" w:cs="宋体"/>
          <w:color w:val="41505E"/>
          <w:kern w:val="0"/>
          <w:sz w:val="20"/>
          <w:szCs w:val="20"/>
        </w:rPr>
        <w:t> */</w:t>
      </w:r>
    </w:p>
    <w:p w14:paraId="66FDD0B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323DE50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while</w:t>
      </w:r>
      <w:proofErr w:type="gramStart"/>
      <w:r w:rsidRPr="00B4589A">
        <w:rPr>
          <w:rFonts w:ascii="Consolas" w:hAnsi="Consolas" w:cs="宋体"/>
          <w:color w:val="718CA1"/>
          <w:kern w:val="0"/>
          <w:sz w:val="20"/>
          <w:szCs w:val="20"/>
        </w:rPr>
        <w:t>(</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a</w:t>
      </w:r>
      <w:proofErr w:type="gramEnd"/>
      <w:r w:rsidRPr="00B4589A">
        <w:rPr>
          <w:rFonts w:ascii="Consolas" w:hAnsi="Consolas" w:cs="宋体"/>
          <w:color w:val="718CA1"/>
          <w:kern w:val="0"/>
          <w:sz w:val="20"/>
          <w:szCs w:val="20"/>
        </w:rPr>
        <w:t>[j])</w:t>
      </w:r>
    </w:p>
    <w:p w14:paraId="0B88663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j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0AC5D43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最后一个人报数后第一个人接着报，形成一个圈</w:t>
      </w:r>
      <w:r w:rsidRPr="00B4589A">
        <w:rPr>
          <w:rFonts w:ascii="Consolas" w:hAnsi="Consolas" w:cs="宋体"/>
          <w:color w:val="41505E"/>
          <w:kern w:val="0"/>
          <w:sz w:val="20"/>
          <w:szCs w:val="20"/>
        </w:rPr>
        <w:t> */</w:t>
      </w:r>
    </w:p>
    <w:p w14:paraId="626B67C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j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4D79D5D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560CDBE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465C844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proofErr w:type="gramStart"/>
      <w:r w:rsidRPr="00B4589A">
        <w:rPr>
          <w:rFonts w:ascii="Consolas" w:hAnsi="Consolas" w:cs="宋体"/>
          <w:color w:val="41505E"/>
          <w:kern w:val="0"/>
          <w:sz w:val="20"/>
          <w:szCs w:val="20"/>
        </w:rPr>
        <w:t>b[</w:t>
      </w:r>
      <w:proofErr w:type="gramEnd"/>
      <w:r w:rsidRPr="00B4589A">
        <w:rPr>
          <w:rFonts w:ascii="Consolas" w:hAnsi="Consolas" w:cs="宋体"/>
          <w:color w:val="41505E"/>
          <w:kern w:val="0"/>
          <w:sz w:val="20"/>
          <w:szCs w:val="20"/>
        </w:rPr>
        <w:t>M - </w:t>
      </w:r>
      <w:proofErr w:type="spellStart"/>
      <w:r w:rsidRPr="00B4589A">
        <w:rPr>
          <w:rFonts w:ascii="Consolas" w:hAnsi="Consolas" w:cs="宋体"/>
          <w:color w:val="41505E"/>
          <w:kern w:val="0"/>
          <w:sz w:val="20"/>
          <w:szCs w:val="20"/>
        </w:rPr>
        <w:t>i</w:t>
      </w:r>
      <w:proofErr w:type="spellEnd"/>
      <w:r w:rsidRPr="00B4589A">
        <w:rPr>
          <w:rFonts w:ascii="Consolas" w:hAnsi="Consolas" w:cs="宋体"/>
          <w:color w:val="41505E"/>
          <w:kern w:val="0"/>
          <w:sz w:val="20"/>
          <w:szCs w:val="20"/>
        </w:rPr>
        <w:t>] =j ? _______ : ______;  /* </w:t>
      </w:r>
      <w:r w:rsidRPr="00B4589A">
        <w:rPr>
          <w:rFonts w:ascii="Consolas" w:hAnsi="Consolas" w:cs="宋体"/>
          <w:color w:val="41505E"/>
          <w:kern w:val="0"/>
          <w:sz w:val="20"/>
          <w:szCs w:val="20"/>
        </w:rPr>
        <w:t>将报数为</w:t>
      </w:r>
      <w:r w:rsidRPr="00B4589A">
        <w:rPr>
          <w:rFonts w:ascii="Consolas" w:hAnsi="Consolas" w:cs="宋体"/>
          <w:color w:val="41505E"/>
          <w:kern w:val="0"/>
          <w:sz w:val="20"/>
          <w:szCs w:val="20"/>
        </w:rPr>
        <w:t>N</w:t>
      </w:r>
      <w:r w:rsidRPr="00B4589A">
        <w:rPr>
          <w:rFonts w:ascii="Consolas" w:hAnsi="Consolas" w:cs="宋体"/>
          <w:color w:val="41505E"/>
          <w:kern w:val="0"/>
          <w:sz w:val="20"/>
          <w:szCs w:val="20"/>
        </w:rPr>
        <w:t>的人的编号存入数组</w:t>
      </w:r>
      <w:r w:rsidRPr="00B4589A">
        <w:rPr>
          <w:rFonts w:ascii="Consolas" w:hAnsi="Consolas" w:cs="宋体"/>
          <w:color w:val="41505E"/>
          <w:kern w:val="0"/>
          <w:sz w:val="20"/>
          <w:szCs w:val="20"/>
        </w:rPr>
        <w:t>b */</w:t>
      </w:r>
    </w:p>
    <w:p w14:paraId="664C934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b[</w:t>
      </w:r>
      <w:proofErr w:type="gramEnd"/>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a[j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a[</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22BBF18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gramStart"/>
      <w:r w:rsidRPr="00B4589A">
        <w:rPr>
          <w:rFonts w:ascii="Consolas" w:hAnsi="Consolas" w:cs="宋体"/>
          <w:color w:val="5EC4FF"/>
          <w:kern w:val="0"/>
          <w:sz w:val="20"/>
          <w:szCs w:val="20"/>
        </w:rPr>
        <w:t>if</w:t>
      </w:r>
      <w:r w:rsidRPr="00B4589A">
        <w:rPr>
          <w:rFonts w:ascii="Consolas" w:hAnsi="Consolas" w:cs="宋体"/>
          <w:color w:val="718CA1"/>
          <w:kern w:val="0"/>
          <w:sz w:val="20"/>
          <w:szCs w:val="20"/>
        </w:rPr>
        <w:t>(</w:t>
      </w:r>
      <w:proofErr w:type="gramEnd"/>
      <w:r w:rsidRPr="00B4589A">
        <w:rPr>
          <w:rFonts w:ascii="Consolas" w:hAnsi="Consolas" w:cs="宋体"/>
          <w:color w:val="5EC4FF"/>
          <w:kern w:val="0"/>
          <w:sz w:val="20"/>
          <w:szCs w:val="20"/>
        </w:rPr>
        <w:t>--</w:t>
      </w:r>
      <w:r w:rsidRPr="00B4589A">
        <w:rPr>
          <w:rFonts w:ascii="Consolas" w:hAnsi="Consolas" w:cs="宋体"/>
          <w:color w:val="718CA1"/>
          <w:kern w:val="0"/>
          <w:sz w:val="20"/>
          <w:szCs w:val="20"/>
        </w:rPr>
        <w:t>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1F2E7C6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70E1E8"/>
          <w:kern w:val="0"/>
          <w:sz w:val="20"/>
          <w:szCs w:val="20"/>
        </w:rPr>
        <w:t>M</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556633A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a[j]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4CD8AA7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p>
    <w:p w14:paraId="2F11844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if (j)</w:t>
      </w:r>
    </w:p>
    <w:p w14:paraId="4E0C963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for (k = --j; k &lt; </w:t>
      </w:r>
      <w:proofErr w:type="spellStart"/>
      <w:r w:rsidRPr="00B4589A">
        <w:rPr>
          <w:rFonts w:ascii="Consolas" w:hAnsi="Consolas" w:cs="宋体"/>
          <w:color w:val="41505E"/>
          <w:kern w:val="0"/>
          <w:sz w:val="20"/>
          <w:szCs w:val="20"/>
        </w:rPr>
        <w:t>i</w:t>
      </w:r>
      <w:proofErr w:type="spellEnd"/>
      <w:r w:rsidRPr="00B4589A">
        <w:rPr>
          <w:rFonts w:ascii="Consolas" w:hAnsi="Consolas" w:cs="宋体"/>
          <w:color w:val="41505E"/>
          <w:kern w:val="0"/>
          <w:sz w:val="20"/>
          <w:szCs w:val="20"/>
        </w:rPr>
        <w:t>; k++)   /* </w:t>
      </w:r>
      <w:r w:rsidRPr="00B4589A">
        <w:rPr>
          <w:rFonts w:ascii="Consolas" w:hAnsi="Consolas" w:cs="宋体"/>
          <w:color w:val="41505E"/>
          <w:kern w:val="0"/>
          <w:sz w:val="20"/>
          <w:szCs w:val="20"/>
        </w:rPr>
        <w:t>压缩数组</w:t>
      </w:r>
      <w:r w:rsidRPr="00B4589A">
        <w:rPr>
          <w:rFonts w:ascii="Consolas" w:hAnsi="Consolas" w:cs="宋体"/>
          <w:color w:val="41505E"/>
          <w:kern w:val="0"/>
          <w:sz w:val="20"/>
          <w:szCs w:val="20"/>
        </w:rPr>
        <w:t>a</w:t>
      </w:r>
      <w:r w:rsidRPr="00B4589A">
        <w:rPr>
          <w:rFonts w:ascii="Consolas" w:hAnsi="Consolas" w:cs="宋体"/>
          <w:color w:val="41505E"/>
          <w:kern w:val="0"/>
          <w:sz w:val="20"/>
          <w:szCs w:val="20"/>
        </w:rPr>
        <w:t>，使报数为</w:t>
      </w:r>
      <w:r w:rsidRPr="00B4589A">
        <w:rPr>
          <w:rFonts w:ascii="Consolas" w:hAnsi="Consolas" w:cs="宋体"/>
          <w:color w:val="41505E"/>
          <w:kern w:val="0"/>
          <w:sz w:val="20"/>
          <w:szCs w:val="20"/>
        </w:rPr>
        <w:t>N</w:t>
      </w:r>
      <w:r w:rsidRPr="00B4589A">
        <w:rPr>
          <w:rFonts w:ascii="Consolas" w:hAnsi="Consolas" w:cs="宋体"/>
          <w:color w:val="41505E"/>
          <w:kern w:val="0"/>
          <w:sz w:val="20"/>
          <w:szCs w:val="20"/>
        </w:rPr>
        <w:t>的人出圈</w:t>
      </w:r>
      <w:r w:rsidRPr="00B4589A">
        <w:rPr>
          <w:rFonts w:ascii="Consolas" w:hAnsi="Consolas" w:cs="宋体"/>
          <w:color w:val="41505E"/>
          <w:kern w:val="0"/>
          <w:sz w:val="20"/>
          <w:szCs w:val="20"/>
        </w:rPr>
        <w:t> </w:t>
      </w:r>
    </w:p>
    <w:p w14:paraId="53EAE66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759639B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______________;</w:t>
      </w:r>
    </w:p>
    <w:p w14:paraId="1F30E6B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endif</w:t>
      </w:r>
    </w:p>
    <w:p w14:paraId="320FCE0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235FAA5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M;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r w:rsidRPr="00B4589A">
        <w:rPr>
          <w:rFonts w:ascii="Consolas" w:hAnsi="Consolas" w:cs="宋体"/>
          <w:color w:val="41505E"/>
          <w:kern w:val="0"/>
          <w:sz w:val="20"/>
          <w:szCs w:val="20"/>
        </w:rPr>
        <w:t>按次序输出出圈人的编号</w:t>
      </w:r>
      <w:r w:rsidRPr="00B4589A">
        <w:rPr>
          <w:rFonts w:ascii="Consolas" w:hAnsi="Consolas" w:cs="宋体"/>
          <w:color w:val="41505E"/>
          <w:kern w:val="0"/>
          <w:sz w:val="20"/>
          <w:szCs w:val="20"/>
        </w:rPr>
        <w:t> */</w:t>
      </w:r>
    </w:p>
    <w:p w14:paraId="28160C7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%6d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b[</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w:t>
      </w:r>
    </w:p>
    <w:p w14:paraId="70E8202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 </w:t>
      </w:r>
      <w:proofErr w:type="spellStart"/>
      <w:r w:rsidRPr="00B4589A">
        <w:rPr>
          <w:rFonts w:ascii="Consolas" w:hAnsi="Consolas" w:cs="宋体"/>
          <w:color w:val="41505E"/>
          <w:kern w:val="0"/>
          <w:sz w:val="20"/>
          <w:szCs w:val="20"/>
        </w:rPr>
        <w:t>printf</w:t>
      </w:r>
      <w:proofErr w:type="spellEnd"/>
      <w:r w:rsidRPr="00B4589A">
        <w:rPr>
          <w:rFonts w:ascii="Consolas" w:hAnsi="Consolas" w:cs="宋体"/>
          <w:color w:val="41505E"/>
          <w:kern w:val="0"/>
          <w:sz w:val="20"/>
          <w:szCs w:val="20"/>
        </w:rPr>
        <w:t>("%6d\n", a[0]);   /* </w:t>
      </w:r>
      <w:r w:rsidRPr="00B4589A">
        <w:rPr>
          <w:rFonts w:ascii="Consolas" w:hAnsi="Consolas" w:cs="宋体"/>
          <w:color w:val="41505E"/>
          <w:kern w:val="0"/>
          <w:sz w:val="20"/>
          <w:szCs w:val="20"/>
        </w:rPr>
        <w:t>输出圈中最后一个人的编号</w:t>
      </w:r>
      <w:r w:rsidRPr="00B4589A">
        <w:rPr>
          <w:rFonts w:ascii="Consolas" w:hAnsi="Consolas" w:cs="宋体"/>
          <w:color w:val="41505E"/>
          <w:kern w:val="0"/>
          <w:sz w:val="20"/>
          <w:szCs w:val="20"/>
        </w:rPr>
        <w:t> */</w:t>
      </w:r>
    </w:p>
    <w:p w14:paraId="1426F8A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361DC8D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FAF372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4EDA2484" w14:textId="3C07BEAC" w:rsidR="00E711E2" w:rsidRDefault="004846B3" w:rsidP="00E711E2">
      <w:pPr>
        <w:ind w:firstLine="480"/>
      </w:pPr>
      <w:r>
        <w:rPr>
          <w:rFonts w:hint="eastAsia"/>
        </w:rPr>
        <w:t>测试数据：</w:t>
      </w:r>
    </w:p>
    <w:p w14:paraId="102A97B7" w14:textId="508825A1" w:rsidR="004846B3" w:rsidRDefault="004846B3" w:rsidP="00E711E2">
      <w:pPr>
        <w:ind w:firstLine="480"/>
        <w:rPr>
          <w:rFonts w:hint="eastAsia"/>
        </w:rPr>
      </w:pPr>
      <w:r>
        <w:rPr>
          <w:noProof/>
        </w:rPr>
        <w:lastRenderedPageBreak/>
        <w:drawing>
          <wp:inline distT="0" distB="0" distL="0" distR="0" wp14:anchorId="12186F27" wp14:editId="7F300B66">
            <wp:extent cx="5274310" cy="13995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99540"/>
                    </a:xfrm>
                    <a:prstGeom prst="rect">
                      <a:avLst/>
                    </a:prstGeom>
                  </pic:spPr>
                </pic:pic>
              </a:graphicData>
            </a:graphic>
          </wp:inline>
        </w:drawing>
      </w:r>
    </w:p>
    <w:p w14:paraId="21B7B56B" w14:textId="77777777" w:rsidR="00E711E2" w:rsidRDefault="00E711E2" w:rsidP="00E711E2">
      <w:pPr>
        <w:pStyle w:val="af0"/>
      </w:pPr>
    </w:p>
    <w:p w14:paraId="1FB79F11" w14:textId="77777777" w:rsidR="00E711E2" w:rsidRDefault="00E711E2" w:rsidP="00E711E2">
      <w:pPr>
        <w:pStyle w:val="af0"/>
      </w:pPr>
      <w:bookmarkStart w:id="5" w:name="_Toc223233102"/>
      <w:bookmarkEnd w:id="4"/>
    </w:p>
    <w:p w14:paraId="625E16CE" w14:textId="77777777" w:rsidR="00E711E2" w:rsidRDefault="00E711E2" w:rsidP="00E711E2">
      <w:pPr>
        <w:pStyle w:val="ad"/>
        <w:spacing w:before="31"/>
        <w:rPr>
          <w:rFonts w:cs="宋体"/>
        </w:rPr>
      </w:pPr>
      <w:r>
        <w:rPr>
          <w:rFonts w:hint="eastAsia"/>
        </w:rPr>
        <w:t>3</w:t>
      </w:r>
      <w:r>
        <w:rPr>
          <w:rFonts w:hint="eastAsia"/>
        </w:rPr>
        <w:t>、</w:t>
      </w:r>
      <w:r>
        <w:rPr>
          <w:rFonts w:hint="eastAsia"/>
        </w:rPr>
        <w:t xml:space="preserve"> </w:t>
      </w:r>
      <w:r>
        <w:rPr>
          <w:rFonts w:hint="eastAsia"/>
        </w:rPr>
        <w:t>程序设计</w:t>
      </w:r>
      <w:bookmarkEnd w:id="5"/>
    </w:p>
    <w:p w14:paraId="4E9DCF8D" w14:textId="7656BEC1" w:rsidR="00E711E2" w:rsidRDefault="00E711E2" w:rsidP="00E711E2">
      <w:pPr>
        <w:ind w:firstLine="480"/>
      </w:pPr>
      <w:r>
        <w:rPr>
          <w:rFonts w:hint="eastAsia"/>
        </w:rPr>
        <w:t>（</w:t>
      </w:r>
      <w:r>
        <w:rPr>
          <w:rFonts w:hint="eastAsia"/>
        </w:rPr>
        <w:t>1</w:t>
      </w:r>
      <w:r>
        <w:rPr>
          <w:rFonts w:hint="eastAsia"/>
        </w:rPr>
        <w:t>）输入一个整数，将它在内存中二进制表示的每一位转化成对应的数字字符并且存放到一个字符数组中，然后输出该整数的二进制表示。</w:t>
      </w:r>
    </w:p>
    <w:p w14:paraId="78E0D9F6" w14:textId="6A1FCE6E" w:rsidR="00B4589A" w:rsidRDefault="00B4589A" w:rsidP="00E711E2">
      <w:pPr>
        <w:ind w:firstLine="480"/>
      </w:pPr>
      <w:r>
        <w:rPr>
          <w:rFonts w:hint="eastAsia"/>
        </w:rPr>
        <w:t>解答：</w:t>
      </w:r>
    </w:p>
    <w:p w14:paraId="613F4E1E" w14:textId="64B515BB" w:rsidR="00B4589A" w:rsidRDefault="00B4589A" w:rsidP="00E711E2">
      <w:pPr>
        <w:ind w:firstLine="480"/>
        <w:rPr>
          <w:rFonts w:hint="eastAsia"/>
        </w:rPr>
      </w:pPr>
      <w:r>
        <w:rPr>
          <w:rFonts w:hint="eastAsia"/>
        </w:rPr>
        <w:t>程序清单：</w:t>
      </w:r>
    </w:p>
    <w:p w14:paraId="04C956C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stdio.h</w:t>
      </w:r>
      <w:proofErr w:type="spellEnd"/>
      <w:r w:rsidRPr="00B4589A">
        <w:rPr>
          <w:rFonts w:ascii="Consolas" w:hAnsi="Consolas" w:cs="宋体"/>
          <w:color w:val="68A1F0"/>
          <w:kern w:val="0"/>
          <w:sz w:val="20"/>
          <w:szCs w:val="20"/>
        </w:rPr>
        <w:t>&gt;</w:t>
      </w:r>
    </w:p>
    <w:p w14:paraId="3B1348D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string.h</w:t>
      </w:r>
      <w:proofErr w:type="spellEnd"/>
      <w:r w:rsidRPr="00B4589A">
        <w:rPr>
          <w:rFonts w:ascii="Consolas" w:hAnsi="Consolas" w:cs="宋体"/>
          <w:color w:val="68A1F0"/>
          <w:kern w:val="0"/>
          <w:sz w:val="20"/>
          <w:szCs w:val="20"/>
        </w:rPr>
        <w:t>&gt;</w:t>
      </w:r>
    </w:p>
    <w:p w14:paraId="6DDE488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0392515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main</w:t>
      </w:r>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1F485EA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366364B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n,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a[</w:t>
      </w:r>
      <w:proofErr w:type="gramEnd"/>
      <w:r w:rsidRPr="00B4589A">
        <w:rPr>
          <w:rFonts w:ascii="Consolas" w:hAnsi="Consolas" w:cs="宋体"/>
          <w:color w:val="E27E8D"/>
          <w:kern w:val="0"/>
          <w:sz w:val="20"/>
          <w:szCs w:val="20"/>
        </w:rPr>
        <w:t>32</w:t>
      </w:r>
      <w:r w:rsidRPr="00B4589A">
        <w:rPr>
          <w:rFonts w:ascii="Consolas" w:hAnsi="Consolas" w:cs="宋体"/>
          <w:color w:val="718CA1"/>
          <w:kern w:val="0"/>
          <w:sz w:val="20"/>
          <w:szCs w:val="20"/>
        </w:rPr>
        <w:t>];</w:t>
      </w:r>
    </w:p>
    <w:p w14:paraId="1E1C721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memset</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a,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5EC4FF"/>
          <w:kern w:val="0"/>
          <w:sz w:val="20"/>
          <w:szCs w:val="20"/>
        </w:rPr>
        <w:t>sizeof</w:t>
      </w:r>
      <w:proofErr w:type="spellEnd"/>
      <w:r w:rsidRPr="00B4589A">
        <w:rPr>
          <w:rFonts w:ascii="Consolas" w:hAnsi="Consolas" w:cs="宋体"/>
          <w:color w:val="718CA1"/>
          <w:kern w:val="0"/>
          <w:sz w:val="20"/>
          <w:szCs w:val="20"/>
        </w:rPr>
        <w:t>(a));</w:t>
      </w:r>
      <w:r w:rsidRPr="00B4589A">
        <w:rPr>
          <w:rFonts w:ascii="Consolas" w:hAnsi="Consolas" w:cs="宋体"/>
          <w:color w:val="41505E"/>
          <w:kern w:val="0"/>
          <w:sz w:val="20"/>
          <w:szCs w:val="20"/>
        </w:rPr>
        <w:t>//initialize the array</w:t>
      </w:r>
    </w:p>
    <w:p w14:paraId="4452990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&amp;</w:t>
      </w:r>
      <w:r w:rsidRPr="00B4589A">
        <w:rPr>
          <w:rFonts w:ascii="Consolas" w:hAnsi="Consolas" w:cs="宋体"/>
          <w:color w:val="718CA1"/>
          <w:kern w:val="0"/>
          <w:sz w:val="20"/>
          <w:szCs w:val="20"/>
        </w:rPr>
        <w:t>n);</w:t>
      </w:r>
    </w:p>
    <w:p w14:paraId="2FC4865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(n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2163972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4AB305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n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n;</w:t>
      </w:r>
    </w:p>
    <w:p w14:paraId="366ABD7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718CA1"/>
          <w:kern w:val="0"/>
          <w:sz w:val="20"/>
          <w:szCs w:val="20"/>
        </w:rPr>
        <w:t>);</w:t>
      </w:r>
    </w:p>
    <w:p w14:paraId="37F3771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 </w:t>
      </w:r>
      <w:r w:rsidRPr="00B4589A">
        <w:rPr>
          <w:rFonts w:ascii="Consolas" w:hAnsi="Consolas" w:cs="宋体"/>
          <w:color w:val="41505E"/>
          <w:kern w:val="0"/>
          <w:sz w:val="20"/>
          <w:szCs w:val="20"/>
        </w:rPr>
        <w:t>//</w:t>
      </w:r>
      <w:proofErr w:type="spellStart"/>
      <w:r w:rsidRPr="00B4589A">
        <w:rPr>
          <w:rFonts w:ascii="Consolas" w:hAnsi="Consolas" w:cs="宋体"/>
          <w:color w:val="41505E"/>
          <w:kern w:val="0"/>
          <w:sz w:val="20"/>
          <w:szCs w:val="20"/>
        </w:rPr>
        <w:t>jugde</w:t>
      </w:r>
      <w:proofErr w:type="spellEnd"/>
      <w:r w:rsidRPr="00B4589A">
        <w:rPr>
          <w:rFonts w:ascii="Consolas" w:hAnsi="Consolas" w:cs="宋体"/>
          <w:color w:val="41505E"/>
          <w:kern w:val="0"/>
          <w:sz w:val="20"/>
          <w:szCs w:val="20"/>
        </w:rPr>
        <w:t> whether it is below zero</w:t>
      </w:r>
    </w:p>
    <w:p w14:paraId="122C86A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n </w:t>
      </w:r>
      <w:r w:rsidRPr="00B4589A">
        <w:rPr>
          <w:rFonts w:ascii="Consolas" w:hAnsi="Consolas" w:cs="宋体"/>
          <w:color w:val="5EC4FF"/>
          <w:kern w:val="0"/>
          <w:sz w:val="20"/>
          <w:szCs w:val="20"/>
        </w:rPr>
        <w:t>!</w:t>
      </w:r>
      <w:proofErr w:type="gramEnd"/>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51373BB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4EFBB7E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while</w:t>
      </w:r>
      <w:r w:rsidRPr="00B4589A">
        <w:rPr>
          <w:rFonts w:ascii="Consolas" w:hAnsi="Consolas" w:cs="宋体"/>
          <w:color w:val="718CA1"/>
          <w:kern w:val="0"/>
          <w:sz w:val="20"/>
          <w:szCs w:val="20"/>
        </w:rPr>
        <w:t> (n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29CABE2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1EDE8E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n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w:t>
      </w:r>
    </w:p>
    <w:p w14:paraId="7F0E01F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n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w:t>
      </w:r>
    </w:p>
    <w:p w14:paraId="576D9B0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22E1F83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 </w:t>
      </w:r>
      <w:r w:rsidRPr="00B4589A">
        <w:rPr>
          <w:rFonts w:ascii="Consolas" w:hAnsi="Consolas" w:cs="宋体"/>
          <w:color w:val="41505E"/>
          <w:kern w:val="0"/>
          <w:sz w:val="20"/>
          <w:szCs w:val="20"/>
        </w:rPr>
        <w:t>//break the number into binary form</w:t>
      </w:r>
    </w:p>
    <w:p w14:paraId="51FB720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j</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3652448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D1C65B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a[j]);</w:t>
      </w:r>
    </w:p>
    <w:p w14:paraId="1576A91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441DD7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DDA706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else</w:t>
      </w:r>
    </w:p>
    <w:p w14:paraId="70170C8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3F47E96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"0"</w:t>
      </w:r>
      <w:r w:rsidRPr="00B4589A">
        <w:rPr>
          <w:rFonts w:ascii="Consolas" w:hAnsi="Consolas" w:cs="宋体"/>
          <w:color w:val="718CA1"/>
          <w:kern w:val="0"/>
          <w:sz w:val="20"/>
          <w:szCs w:val="20"/>
        </w:rPr>
        <w:t>);</w:t>
      </w:r>
    </w:p>
    <w:p w14:paraId="44D249A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52610DD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5E844DD" w14:textId="74E7ED10" w:rsidR="00B4589A" w:rsidRDefault="00B4589A" w:rsidP="00E711E2">
      <w:pPr>
        <w:ind w:firstLine="480"/>
      </w:pPr>
      <w:r>
        <w:rPr>
          <w:rFonts w:hint="eastAsia"/>
        </w:rPr>
        <w:t>测试数据：</w:t>
      </w:r>
    </w:p>
    <w:p w14:paraId="007E8610" w14:textId="1354867A" w:rsidR="00B4589A" w:rsidRDefault="004B1778" w:rsidP="00E711E2">
      <w:pPr>
        <w:ind w:firstLine="480"/>
        <w:rPr>
          <w:rFonts w:hint="eastAsia"/>
        </w:rPr>
      </w:pPr>
      <w:r>
        <w:rPr>
          <w:noProof/>
        </w:rPr>
        <w:drawing>
          <wp:inline distT="0" distB="0" distL="0" distR="0" wp14:anchorId="2CB7A3BA" wp14:editId="1B9EDE1C">
            <wp:extent cx="2938463" cy="111735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4363" cy="1127205"/>
                    </a:xfrm>
                    <a:prstGeom prst="rect">
                      <a:avLst/>
                    </a:prstGeom>
                  </pic:spPr>
                </pic:pic>
              </a:graphicData>
            </a:graphic>
          </wp:inline>
        </w:drawing>
      </w:r>
    </w:p>
    <w:p w14:paraId="17303196" w14:textId="77777777" w:rsidR="00E711E2" w:rsidRDefault="00E711E2" w:rsidP="00E711E2">
      <w:pPr>
        <w:ind w:firstLine="480"/>
      </w:pPr>
      <w:r>
        <w:rPr>
          <w:rFonts w:hint="eastAsia"/>
        </w:rPr>
        <w:t>（</w:t>
      </w:r>
      <w:r>
        <w:rPr>
          <w:rFonts w:hint="eastAsia"/>
        </w:rPr>
        <w:t>2</w:t>
      </w:r>
      <w:r>
        <w:rPr>
          <w:rFonts w:hint="eastAsia"/>
        </w:rPr>
        <w:t>）编写一个</w:t>
      </w:r>
      <w:r>
        <w:rPr>
          <w:rFonts w:hint="eastAsia"/>
        </w:rPr>
        <w:t>C</w:t>
      </w:r>
      <w:r>
        <w:rPr>
          <w:rFonts w:hint="eastAsia"/>
        </w:rPr>
        <w:t>程序，要求采用模块化程序设计思想，将相关功能用函数实现，并提供菜单选项。该程序具有以下功能：</w:t>
      </w:r>
    </w:p>
    <w:p w14:paraId="2EEB0768" w14:textId="77777777" w:rsidR="00E711E2" w:rsidRDefault="00E711E2" w:rsidP="00E711E2">
      <w:pPr>
        <w:ind w:firstLine="480"/>
      </w:pPr>
      <w:r>
        <w:rPr>
          <w:rFonts w:asciiTheme="minorEastAsia" w:hAnsiTheme="minorEastAsia" w:hint="eastAsia"/>
        </w:rPr>
        <w:t>①</w:t>
      </w:r>
      <w:r>
        <w:rPr>
          <w:rFonts w:hint="eastAsia"/>
        </w:rPr>
        <w:t>输入</w:t>
      </w:r>
      <w:r>
        <w:rPr>
          <w:rFonts w:hint="eastAsia"/>
        </w:rPr>
        <w:t>n</w:t>
      </w:r>
      <w:proofErr w:type="gramStart"/>
      <w:r>
        <w:rPr>
          <w:rFonts w:hint="eastAsia"/>
        </w:rPr>
        <w:t>个</w:t>
      </w:r>
      <w:proofErr w:type="gramEnd"/>
      <w:r>
        <w:rPr>
          <w:rFonts w:hint="eastAsia"/>
        </w:rPr>
        <w:t>学生的姓名和</w:t>
      </w:r>
      <w:r>
        <w:rPr>
          <w:rFonts w:hint="eastAsia"/>
        </w:rPr>
        <w:t>C</w:t>
      </w:r>
      <w:r>
        <w:rPr>
          <w:rFonts w:hint="eastAsia"/>
        </w:rPr>
        <w:t>语言课程的成绩。</w:t>
      </w:r>
    </w:p>
    <w:p w14:paraId="0987F84D" w14:textId="77777777" w:rsidR="00E711E2" w:rsidRDefault="00E711E2" w:rsidP="00E711E2">
      <w:pPr>
        <w:ind w:firstLine="480"/>
      </w:pPr>
      <w:r>
        <w:rPr>
          <w:rFonts w:asciiTheme="minorEastAsia" w:hAnsiTheme="minorEastAsia" w:hint="eastAsia"/>
        </w:rPr>
        <w:t>②</w:t>
      </w:r>
      <w:r>
        <w:rPr>
          <w:rFonts w:hint="eastAsia"/>
        </w:rPr>
        <w:t>将成绩按从高到低的次序排序，姓名同时进行相应调整。</w:t>
      </w:r>
    </w:p>
    <w:p w14:paraId="404D5B71" w14:textId="77777777" w:rsidR="00E711E2" w:rsidRDefault="00E711E2" w:rsidP="00E711E2">
      <w:pPr>
        <w:ind w:firstLine="480"/>
      </w:pPr>
      <w:r>
        <w:rPr>
          <w:rFonts w:asciiTheme="minorEastAsia" w:hAnsiTheme="minorEastAsia" w:hint="eastAsia"/>
        </w:rPr>
        <w:t>③</w:t>
      </w:r>
      <w:r>
        <w:rPr>
          <w:rFonts w:hint="eastAsia"/>
        </w:rPr>
        <w:t>输出所有学生的姓名和</w:t>
      </w:r>
      <w:r>
        <w:rPr>
          <w:rFonts w:hint="eastAsia"/>
        </w:rPr>
        <w:t>C</w:t>
      </w:r>
      <w:r>
        <w:rPr>
          <w:rFonts w:hint="eastAsia"/>
        </w:rPr>
        <w:t>语言课程的成绩。</w:t>
      </w:r>
    </w:p>
    <w:p w14:paraId="72B9E41A" w14:textId="5723815E" w:rsidR="00E711E2" w:rsidRDefault="00E711E2" w:rsidP="00E711E2">
      <w:pPr>
        <w:ind w:firstLine="480"/>
      </w:pPr>
      <w:r>
        <w:rPr>
          <w:rFonts w:hint="eastAsia"/>
        </w:rPr>
        <w:t>（</w:t>
      </w:r>
      <w:r>
        <w:rPr>
          <w:rFonts w:hint="eastAsia"/>
        </w:rPr>
        <w:t>3</w:t>
      </w:r>
      <w:r>
        <w:rPr>
          <w:rFonts w:hint="eastAsia"/>
        </w:rPr>
        <w:t>）对程序设计第（</w:t>
      </w:r>
      <w:r>
        <w:rPr>
          <w:rFonts w:hint="eastAsia"/>
        </w:rPr>
        <w:t>2</w:t>
      </w:r>
      <w:r>
        <w:rPr>
          <w:rFonts w:hint="eastAsia"/>
        </w:rPr>
        <w:t>）题的程序增加查找功能：输入一个</w:t>
      </w:r>
      <w:r>
        <w:rPr>
          <w:rFonts w:hint="eastAsia"/>
        </w:rPr>
        <w:t>C</w:t>
      </w:r>
      <w:r>
        <w:rPr>
          <w:rFonts w:hint="eastAsia"/>
        </w:rPr>
        <w:t>语言课程成绩值，用二分查找进行搜索。如果查找到有该成绩，则输出该成绩学生的姓名和</w:t>
      </w:r>
      <w:r>
        <w:rPr>
          <w:rFonts w:hint="eastAsia"/>
        </w:rPr>
        <w:t>C</w:t>
      </w:r>
      <w:r>
        <w:rPr>
          <w:rFonts w:hint="eastAsia"/>
        </w:rPr>
        <w:t>语言课程的成绩；否则，输出提示“</w:t>
      </w:r>
      <w:r>
        <w:t>not found!</w:t>
      </w:r>
      <w:r>
        <w:rPr>
          <w:rFonts w:hint="eastAsia"/>
        </w:rPr>
        <w:t>”。</w:t>
      </w:r>
    </w:p>
    <w:p w14:paraId="0826C7AC" w14:textId="6C395BFA" w:rsidR="00B4589A" w:rsidRDefault="00B4589A" w:rsidP="00B4589A">
      <w:r>
        <w:rPr>
          <w:rFonts w:hint="eastAsia"/>
        </w:rPr>
        <w:t>解答：</w:t>
      </w:r>
    </w:p>
    <w:p w14:paraId="5E54D2C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stdio.h</w:t>
      </w:r>
      <w:proofErr w:type="spellEnd"/>
      <w:r w:rsidRPr="00B4589A">
        <w:rPr>
          <w:rFonts w:ascii="Consolas" w:hAnsi="Consolas" w:cs="宋体"/>
          <w:color w:val="68A1F0"/>
          <w:kern w:val="0"/>
          <w:sz w:val="20"/>
          <w:szCs w:val="20"/>
        </w:rPr>
        <w:t>&gt;</w:t>
      </w:r>
    </w:p>
    <w:p w14:paraId="77270E6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string.h</w:t>
      </w:r>
      <w:proofErr w:type="spellEnd"/>
      <w:r w:rsidRPr="00B4589A">
        <w:rPr>
          <w:rFonts w:ascii="Consolas" w:hAnsi="Consolas" w:cs="宋体"/>
          <w:color w:val="68A1F0"/>
          <w:kern w:val="0"/>
          <w:sz w:val="20"/>
          <w:szCs w:val="20"/>
        </w:rPr>
        <w:t>&gt;</w:t>
      </w:r>
    </w:p>
    <w:p w14:paraId="30609E2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stdlib.h</w:t>
      </w:r>
      <w:proofErr w:type="spellEnd"/>
      <w:r w:rsidRPr="00B4589A">
        <w:rPr>
          <w:rFonts w:ascii="Consolas" w:hAnsi="Consolas" w:cs="宋体"/>
          <w:color w:val="68A1F0"/>
          <w:kern w:val="0"/>
          <w:sz w:val="20"/>
          <w:szCs w:val="20"/>
        </w:rPr>
        <w:t>&gt;</w:t>
      </w:r>
    </w:p>
    <w:p w14:paraId="059EEC4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3CDBDBB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struct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student</w:t>
      </w:r>
    </w:p>
    <w:p w14:paraId="598855C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5E50189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name[</w:t>
      </w:r>
      <w:proofErr w:type="gramEnd"/>
      <w:r w:rsidRPr="00B4589A">
        <w:rPr>
          <w:rFonts w:ascii="Consolas" w:hAnsi="Consolas" w:cs="宋体"/>
          <w:color w:val="E27E8D"/>
          <w:kern w:val="0"/>
          <w:sz w:val="20"/>
          <w:szCs w:val="20"/>
        </w:rPr>
        <w:t>255</w:t>
      </w:r>
      <w:r w:rsidRPr="00B4589A">
        <w:rPr>
          <w:rFonts w:ascii="Consolas" w:hAnsi="Consolas" w:cs="宋体"/>
          <w:color w:val="718CA1"/>
          <w:kern w:val="0"/>
          <w:sz w:val="20"/>
          <w:szCs w:val="20"/>
        </w:rPr>
        <w:t>];</w:t>
      </w:r>
    </w:p>
    <w:p w14:paraId="41CB925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score;</w:t>
      </w:r>
    </w:p>
    <w:p w14:paraId="39BA3D1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B7C5D3"/>
          <w:kern w:val="0"/>
          <w:sz w:val="20"/>
          <w:szCs w:val="20"/>
        </w:rPr>
        <w:t> </w:t>
      </w:r>
      <w:proofErr w:type="gramStart"/>
      <w:r w:rsidRPr="00B4589A">
        <w:rPr>
          <w:rFonts w:ascii="Consolas" w:hAnsi="Consolas" w:cs="宋体"/>
          <w:color w:val="718CA1"/>
          <w:kern w:val="0"/>
          <w:sz w:val="20"/>
          <w:szCs w:val="20"/>
        </w:rPr>
        <w:t>a[</w:t>
      </w:r>
      <w:proofErr w:type="gramEnd"/>
      <w:r w:rsidRPr="00B4589A">
        <w:rPr>
          <w:rFonts w:ascii="Consolas" w:hAnsi="Consolas" w:cs="宋体"/>
          <w:color w:val="E27E8D"/>
          <w:kern w:val="0"/>
          <w:sz w:val="20"/>
          <w:szCs w:val="20"/>
        </w:rPr>
        <w:t>255</w:t>
      </w:r>
      <w:r w:rsidRPr="00B4589A">
        <w:rPr>
          <w:rFonts w:ascii="Consolas" w:hAnsi="Consolas" w:cs="宋体"/>
          <w:color w:val="718CA1"/>
          <w:kern w:val="0"/>
          <w:sz w:val="20"/>
          <w:szCs w:val="20"/>
        </w:rPr>
        <w:t>];</w:t>
      </w:r>
    </w:p>
    <w:p w14:paraId="38C6969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358CD72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proofErr w:type="spellStart"/>
      <w:proofErr w:type="gramStart"/>
      <w:r w:rsidRPr="00B4589A">
        <w:rPr>
          <w:rFonts w:ascii="Consolas" w:hAnsi="Consolas" w:cs="宋体"/>
          <w:color w:val="718CA1"/>
          <w:kern w:val="0"/>
          <w:sz w:val="20"/>
          <w:szCs w:val="20"/>
        </w:rPr>
        <w:t>sc</w:t>
      </w:r>
      <w:proofErr w:type="spellEnd"/>
      <w:r w:rsidRPr="00B4589A">
        <w:rPr>
          <w:rFonts w:ascii="Consolas" w:hAnsi="Consolas" w:cs="宋体"/>
          <w:color w:val="718CA1"/>
          <w:kern w:val="0"/>
          <w:sz w:val="20"/>
          <w:szCs w:val="20"/>
        </w:rPr>
        <w:t>[</w:t>
      </w:r>
      <w:proofErr w:type="gramEnd"/>
      <w:r w:rsidRPr="00B4589A">
        <w:rPr>
          <w:rFonts w:ascii="Consolas" w:hAnsi="Consolas" w:cs="宋体"/>
          <w:color w:val="E27E8D"/>
          <w:kern w:val="0"/>
          <w:sz w:val="20"/>
          <w:szCs w:val="20"/>
        </w:rPr>
        <w:t>255</w:t>
      </w:r>
      <w:r w:rsidRPr="00B4589A">
        <w:rPr>
          <w:rFonts w:ascii="Consolas" w:hAnsi="Consolas" w:cs="宋体"/>
          <w:color w:val="718CA1"/>
          <w:kern w:val="0"/>
          <w:sz w:val="20"/>
          <w:szCs w:val="20"/>
        </w:rPr>
        <w:t>];</w:t>
      </w:r>
    </w:p>
    <w:p w14:paraId="7726F65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2CC6500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18CA1"/>
          <w:kern w:val="0"/>
          <w:sz w:val="20"/>
          <w:szCs w:val="20"/>
        </w:rPr>
        <w:t>n;</w:t>
      </w:r>
    </w:p>
    <w:p w14:paraId="4EF8513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27517C4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adjust_</w:t>
      </w:r>
      <w:proofErr w:type="gramStart"/>
      <w:r w:rsidRPr="00B4589A">
        <w:rPr>
          <w:rFonts w:ascii="Consolas" w:hAnsi="Consolas" w:cs="宋体"/>
          <w:color w:val="70E1E8"/>
          <w:kern w:val="0"/>
          <w:sz w:val="20"/>
          <w:szCs w:val="20"/>
        </w:rPr>
        <w:t>heap</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EBBF83"/>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EBBF83"/>
          <w:kern w:val="0"/>
          <w:sz w:val="20"/>
          <w:szCs w:val="20"/>
        </w:rPr>
        <w:t>lef</w:t>
      </w:r>
      <w:proofErr w:type="spellEnd"/>
      <w:r w:rsidRPr="00B4589A">
        <w:rPr>
          <w:rFonts w:ascii="Consolas" w:hAnsi="Consolas" w:cs="宋体"/>
          <w:color w:val="718CA1"/>
          <w:kern w:val="0"/>
          <w:sz w:val="20"/>
          <w:szCs w:val="20"/>
        </w:rPr>
        <w:t>)</w:t>
      </w:r>
    </w:p>
    <w:p w14:paraId="7C1AB2C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74A1C9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temp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proofErr w:type="spellStart"/>
      <w:r w:rsidRPr="00B4589A">
        <w:rPr>
          <w:rFonts w:ascii="Consolas" w:hAnsi="Consolas" w:cs="宋体"/>
          <w:color w:val="EBBF83"/>
          <w:kern w:val="0"/>
          <w:sz w:val="20"/>
          <w:szCs w:val="20"/>
        </w:rPr>
        <w:t>i</w:t>
      </w:r>
      <w:proofErr w:type="spellEnd"/>
      <w:r w:rsidRPr="00B4589A">
        <w:rPr>
          <w:rFonts w:ascii="Consolas" w:hAnsi="Consolas" w:cs="宋体"/>
          <w:color w:val="718CA1"/>
          <w:kern w:val="0"/>
          <w:sz w:val="20"/>
          <w:szCs w:val="20"/>
        </w:rPr>
        <w:t>];</w:t>
      </w:r>
    </w:p>
    <w:p w14:paraId="6138B17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EBBF83"/>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proofErr w:type="spellStart"/>
      <w:r w:rsidRPr="00B4589A">
        <w:rPr>
          <w:rFonts w:ascii="Consolas" w:hAnsi="Consolas" w:cs="宋体"/>
          <w:color w:val="EBBF83"/>
          <w:kern w:val="0"/>
          <w:sz w:val="20"/>
          <w:szCs w:val="20"/>
        </w:rPr>
        <w:t>lef</w:t>
      </w:r>
      <w:proofErr w:type="spellEnd"/>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56FBFFE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C96636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proofErr w:type="spellStart"/>
      <w:r w:rsidRPr="00B4589A">
        <w:rPr>
          <w:rFonts w:ascii="Consolas" w:hAnsi="Consolas" w:cs="宋体"/>
          <w:color w:val="EBBF83"/>
          <w:kern w:val="0"/>
          <w:sz w:val="20"/>
          <w:szCs w:val="20"/>
        </w:rPr>
        <w:t>lef</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&amp;&amp;</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[k]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proofErr w:type="gramStart"/>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k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506FDEE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EC7FDA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k</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095A6AB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CBD15A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[k]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temp)</w:t>
      </w:r>
    </w:p>
    <w:p w14:paraId="2CF43E0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30FB3E9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proofErr w:type="spellStart"/>
      <w:r w:rsidRPr="00B4589A">
        <w:rPr>
          <w:rFonts w:ascii="Consolas" w:hAnsi="Consolas" w:cs="宋体"/>
          <w:color w:val="EBBF83"/>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[k];</w:t>
      </w:r>
    </w:p>
    <w:p w14:paraId="319C463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EBBF83"/>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k;</w:t>
      </w:r>
    </w:p>
    <w:p w14:paraId="533DE03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7CFF8C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else</w:t>
      </w:r>
    </w:p>
    <w:p w14:paraId="5087866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7A3B889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break</w:t>
      </w:r>
      <w:r w:rsidRPr="00B4589A">
        <w:rPr>
          <w:rFonts w:ascii="Consolas" w:hAnsi="Consolas" w:cs="宋体"/>
          <w:color w:val="718CA1"/>
          <w:kern w:val="0"/>
          <w:sz w:val="20"/>
          <w:szCs w:val="20"/>
        </w:rPr>
        <w:t>;</w:t>
      </w:r>
    </w:p>
    <w:p w14:paraId="58F3CFA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C72794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EA2C44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proofErr w:type="spellStart"/>
      <w:r w:rsidRPr="00B4589A">
        <w:rPr>
          <w:rFonts w:ascii="Consolas" w:hAnsi="Consolas" w:cs="宋体"/>
          <w:color w:val="EBBF83"/>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temp;</w:t>
      </w:r>
    </w:p>
    <w:p w14:paraId="75508F7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E9CA09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49C8E0D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gramStart"/>
      <w:r w:rsidRPr="00B4589A">
        <w:rPr>
          <w:rFonts w:ascii="Consolas" w:hAnsi="Consolas" w:cs="宋体"/>
          <w:color w:val="70E1E8"/>
          <w:kern w:val="0"/>
          <w:sz w:val="20"/>
          <w:szCs w:val="20"/>
        </w:rPr>
        <w:t>swap</w:t>
      </w:r>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b</w:t>
      </w:r>
      <w:r w:rsidRPr="00B4589A">
        <w:rPr>
          <w:rFonts w:ascii="Consolas" w:hAnsi="Consolas" w:cs="宋体"/>
          <w:color w:val="718CA1"/>
          <w:kern w:val="0"/>
          <w:sz w:val="20"/>
          <w:szCs w:val="20"/>
        </w:rPr>
        <w:t>)</w:t>
      </w:r>
      <w:r w:rsidRPr="00B4589A">
        <w:rPr>
          <w:rFonts w:ascii="Consolas" w:hAnsi="Consolas" w:cs="宋体"/>
          <w:color w:val="B7C5D3"/>
          <w:kern w:val="0"/>
          <w:sz w:val="20"/>
          <w:szCs w:val="20"/>
        </w:rPr>
        <w:t> </w:t>
      </w:r>
      <w:r w:rsidRPr="00B4589A">
        <w:rPr>
          <w:rFonts w:ascii="Consolas" w:hAnsi="Consolas" w:cs="宋体"/>
          <w:color w:val="41505E"/>
          <w:kern w:val="0"/>
          <w:sz w:val="20"/>
          <w:szCs w:val="20"/>
        </w:rPr>
        <w:t>//the swap function</w:t>
      </w:r>
    </w:p>
    <w:p w14:paraId="3A67B11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37009BC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temp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r w:rsidRPr="00B4589A">
        <w:rPr>
          <w:rFonts w:ascii="Consolas" w:hAnsi="Consolas" w:cs="宋体"/>
          <w:color w:val="EBBF83"/>
          <w:kern w:val="0"/>
          <w:sz w:val="20"/>
          <w:szCs w:val="20"/>
        </w:rPr>
        <w:t>a</w:t>
      </w:r>
      <w:r w:rsidRPr="00B4589A">
        <w:rPr>
          <w:rFonts w:ascii="Consolas" w:hAnsi="Consolas" w:cs="宋体"/>
          <w:color w:val="718CA1"/>
          <w:kern w:val="0"/>
          <w:sz w:val="20"/>
          <w:szCs w:val="20"/>
        </w:rPr>
        <w:t>];</w:t>
      </w:r>
    </w:p>
    <w:p w14:paraId="2D655A3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r w:rsidRPr="00B4589A">
        <w:rPr>
          <w:rFonts w:ascii="Consolas" w:hAnsi="Consolas" w:cs="宋体"/>
          <w:color w:val="EBBF83"/>
          <w:kern w:val="0"/>
          <w:sz w:val="20"/>
          <w:szCs w:val="20"/>
        </w:rPr>
        <w:t>a</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r w:rsidRPr="00B4589A">
        <w:rPr>
          <w:rFonts w:ascii="Consolas" w:hAnsi="Consolas" w:cs="宋体"/>
          <w:color w:val="EBBF83"/>
          <w:kern w:val="0"/>
          <w:sz w:val="20"/>
          <w:szCs w:val="20"/>
        </w:rPr>
        <w:t>b</w:t>
      </w:r>
      <w:r w:rsidRPr="00B4589A">
        <w:rPr>
          <w:rFonts w:ascii="Consolas" w:hAnsi="Consolas" w:cs="宋体"/>
          <w:color w:val="718CA1"/>
          <w:kern w:val="0"/>
          <w:sz w:val="20"/>
          <w:szCs w:val="20"/>
        </w:rPr>
        <w:t>];</w:t>
      </w:r>
    </w:p>
    <w:p w14:paraId="2442D4E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w:t>
      </w:r>
      <w:r w:rsidRPr="00B4589A">
        <w:rPr>
          <w:rFonts w:ascii="Consolas" w:hAnsi="Consolas" w:cs="宋体"/>
          <w:color w:val="EBBF83"/>
          <w:kern w:val="0"/>
          <w:sz w:val="20"/>
          <w:szCs w:val="20"/>
        </w:rPr>
        <w:t>b</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temp;</w:t>
      </w:r>
    </w:p>
    <w:p w14:paraId="32EEBBD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BA8449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515B9AB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heap_</w:t>
      </w:r>
      <w:proofErr w:type="gramStart"/>
      <w:r w:rsidRPr="00B4589A">
        <w:rPr>
          <w:rFonts w:ascii="Consolas" w:hAnsi="Consolas" w:cs="宋体"/>
          <w:color w:val="70E1E8"/>
          <w:kern w:val="0"/>
          <w:sz w:val="20"/>
          <w:szCs w:val="20"/>
        </w:rPr>
        <w:t>sort</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w:t>
      </w:r>
      <w:r w:rsidRPr="00B4589A">
        <w:rPr>
          <w:rFonts w:ascii="Consolas" w:hAnsi="Consolas" w:cs="宋体"/>
          <w:color w:val="B7C5D3"/>
          <w:kern w:val="0"/>
          <w:sz w:val="20"/>
          <w:szCs w:val="20"/>
        </w:rPr>
        <w:t> </w:t>
      </w:r>
      <w:r w:rsidRPr="00B4589A">
        <w:rPr>
          <w:rFonts w:ascii="Consolas" w:hAnsi="Consolas" w:cs="宋体"/>
          <w:color w:val="41505E"/>
          <w:kern w:val="0"/>
          <w:sz w:val="20"/>
          <w:szCs w:val="20"/>
        </w:rPr>
        <w:t>//heap sort</w:t>
      </w:r>
    </w:p>
    <w:p w14:paraId="424B13C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5541B29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546C749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5FC2824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adjust_</w:t>
      </w:r>
      <w:proofErr w:type="gramStart"/>
      <w:r w:rsidRPr="00B4589A">
        <w:rPr>
          <w:rFonts w:ascii="Consolas" w:hAnsi="Consolas" w:cs="宋体"/>
          <w:color w:val="70E1E8"/>
          <w:kern w:val="0"/>
          <w:sz w:val="20"/>
          <w:szCs w:val="20"/>
        </w:rPr>
        <w:t>heap</w:t>
      </w:r>
      <w:proofErr w:type="spellEnd"/>
      <w:r w:rsidRPr="00B4589A">
        <w:rPr>
          <w:rFonts w:ascii="Consolas" w:hAnsi="Consolas" w:cs="宋体"/>
          <w:color w:val="718CA1"/>
          <w:kern w:val="0"/>
          <w:sz w:val="20"/>
          <w:szCs w:val="20"/>
        </w:rPr>
        <w:t>(</w:t>
      </w:r>
      <w:proofErr w:type="gramEnd"/>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w:t>
      </w:r>
    </w:p>
    <w:p w14:paraId="440BBB9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127C69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j</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3DF9DCE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359B77A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gramStart"/>
      <w:r w:rsidRPr="00B4589A">
        <w:rPr>
          <w:rFonts w:ascii="Consolas" w:hAnsi="Consolas" w:cs="宋体"/>
          <w:color w:val="70E1E8"/>
          <w:kern w:val="0"/>
          <w:sz w:val="20"/>
          <w:szCs w:val="20"/>
        </w:rPr>
        <w:t>swap</w:t>
      </w:r>
      <w:r w:rsidRPr="00B4589A">
        <w:rPr>
          <w:rFonts w:ascii="Consolas" w:hAnsi="Consolas" w:cs="宋体"/>
          <w:color w:val="718CA1"/>
          <w:kern w:val="0"/>
          <w:sz w:val="20"/>
          <w:szCs w:val="20"/>
        </w:rPr>
        <w:t>(</w:t>
      </w:r>
      <w:proofErr w:type="gramEnd"/>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j);</w:t>
      </w:r>
    </w:p>
    <w:p w14:paraId="284A52A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adjust_</w:t>
      </w:r>
      <w:proofErr w:type="gramStart"/>
      <w:r w:rsidRPr="00B4589A">
        <w:rPr>
          <w:rFonts w:ascii="Consolas" w:hAnsi="Consolas" w:cs="宋体"/>
          <w:color w:val="70E1E8"/>
          <w:kern w:val="0"/>
          <w:sz w:val="20"/>
          <w:szCs w:val="20"/>
        </w:rPr>
        <w:t>heap</w:t>
      </w:r>
      <w:proofErr w:type="spellEnd"/>
      <w:r w:rsidRPr="00B4589A">
        <w:rPr>
          <w:rFonts w:ascii="Consolas" w:hAnsi="Consolas" w:cs="宋体"/>
          <w:color w:val="718CA1"/>
          <w:kern w:val="0"/>
          <w:sz w:val="20"/>
          <w:szCs w:val="20"/>
        </w:rPr>
        <w:t>(</w:t>
      </w:r>
      <w:proofErr w:type="gramEnd"/>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j);</w:t>
      </w:r>
    </w:p>
    <w:p w14:paraId="4651BCB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48C18F7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44A9EA6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4591416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binary_</w:t>
      </w:r>
      <w:proofErr w:type="gramStart"/>
      <w:r w:rsidRPr="00B4589A">
        <w:rPr>
          <w:rFonts w:ascii="Consolas" w:hAnsi="Consolas" w:cs="宋体"/>
          <w:color w:val="70E1E8"/>
          <w:kern w:val="0"/>
          <w:sz w:val="20"/>
          <w:szCs w:val="20"/>
        </w:rPr>
        <w:t>search</w:t>
      </w:r>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008B94"/>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low</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high</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target</w:t>
      </w:r>
      <w:r w:rsidRPr="00B4589A">
        <w:rPr>
          <w:rFonts w:ascii="Consolas" w:hAnsi="Consolas" w:cs="宋体"/>
          <w:color w:val="718CA1"/>
          <w:kern w:val="0"/>
          <w:sz w:val="20"/>
          <w:szCs w:val="20"/>
        </w:rPr>
        <w:t>)</w:t>
      </w:r>
      <w:r w:rsidRPr="00B4589A">
        <w:rPr>
          <w:rFonts w:ascii="Consolas" w:hAnsi="Consolas" w:cs="宋体"/>
          <w:color w:val="B7C5D3"/>
          <w:kern w:val="0"/>
          <w:sz w:val="20"/>
          <w:szCs w:val="20"/>
        </w:rPr>
        <w:t> </w:t>
      </w:r>
      <w:r w:rsidRPr="00B4589A">
        <w:rPr>
          <w:rFonts w:ascii="Consolas" w:hAnsi="Consolas" w:cs="宋体"/>
          <w:color w:val="41505E"/>
          <w:kern w:val="0"/>
          <w:sz w:val="20"/>
          <w:szCs w:val="20"/>
        </w:rPr>
        <w:t>//bin search</w:t>
      </w:r>
    </w:p>
    <w:p w14:paraId="70873F7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F9BC9A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while</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low</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high</w:t>
      </w:r>
      <w:r w:rsidRPr="00B4589A">
        <w:rPr>
          <w:rFonts w:ascii="Consolas" w:hAnsi="Consolas" w:cs="宋体"/>
          <w:color w:val="718CA1"/>
          <w:kern w:val="0"/>
          <w:sz w:val="20"/>
          <w:szCs w:val="20"/>
        </w:rPr>
        <w:t>)</w:t>
      </w:r>
    </w:p>
    <w:p w14:paraId="6692B48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25254C4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mid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low</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high</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low</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w:t>
      </w:r>
    </w:p>
    <w:p w14:paraId="22EB3AF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[mid]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target</w:t>
      </w:r>
      <w:r w:rsidRPr="00B4589A">
        <w:rPr>
          <w:rFonts w:ascii="Consolas" w:hAnsi="Consolas" w:cs="宋体"/>
          <w:color w:val="718CA1"/>
          <w:kern w:val="0"/>
          <w:sz w:val="20"/>
          <w:szCs w:val="20"/>
        </w:rPr>
        <w:t>)</w:t>
      </w:r>
    </w:p>
    <w:p w14:paraId="35412DE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high</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mid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2089F40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else</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array</w:t>
      </w:r>
      <w:r w:rsidRPr="00B4589A">
        <w:rPr>
          <w:rFonts w:ascii="Consolas" w:hAnsi="Consolas" w:cs="宋体"/>
          <w:color w:val="718CA1"/>
          <w:kern w:val="0"/>
          <w:sz w:val="20"/>
          <w:szCs w:val="20"/>
        </w:rPr>
        <w:t>[mid]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target</w:t>
      </w:r>
      <w:r w:rsidRPr="00B4589A">
        <w:rPr>
          <w:rFonts w:ascii="Consolas" w:hAnsi="Consolas" w:cs="宋体"/>
          <w:color w:val="718CA1"/>
          <w:kern w:val="0"/>
          <w:sz w:val="20"/>
          <w:szCs w:val="20"/>
        </w:rPr>
        <w:t>)</w:t>
      </w:r>
    </w:p>
    <w:p w14:paraId="6763312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low</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mid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63611D4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else</w:t>
      </w:r>
    </w:p>
    <w:p w14:paraId="1FADEA0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mid;</w:t>
      </w:r>
    </w:p>
    <w:p w14:paraId="6DF85E0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C3BBE3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4AFDC42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w:t>
      </w:r>
    </w:p>
    <w:p w14:paraId="045B33F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39E425E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set_student</w:t>
      </w:r>
      <w:proofErr w:type="spellEnd"/>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008ECCB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1511C8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&amp;</w:t>
      </w:r>
      <w:r w:rsidRPr="00B4589A">
        <w:rPr>
          <w:rFonts w:ascii="Consolas" w:hAnsi="Consolas" w:cs="宋体"/>
          <w:color w:val="718CA1"/>
          <w:kern w:val="0"/>
          <w:sz w:val="20"/>
          <w:szCs w:val="20"/>
        </w:rPr>
        <w:t>n);</w:t>
      </w:r>
    </w:p>
    <w:p w14:paraId="1FBFD41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getchar</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w:t>
      </w:r>
    </w:p>
    <w:p w14:paraId="1D38370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n;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10A4E43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20D42F8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 </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].name, </w:t>
      </w:r>
      <w:r w:rsidRPr="00B4589A">
        <w:rPr>
          <w:rFonts w:ascii="Consolas" w:hAnsi="Consolas" w:cs="宋体"/>
          <w:color w:val="5EC4FF"/>
          <w:kern w:val="0"/>
          <w:sz w:val="20"/>
          <w:szCs w:val="20"/>
        </w:rPr>
        <w:t>&amp;</w:t>
      </w:r>
      <w:r w:rsidRPr="00B4589A">
        <w:rPr>
          <w:rFonts w:ascii="Consolas" w:hAnsi="Consolas" w:cs="宋体"/>
          <w:color w:val="718CA1"/>
          <w:kern w:val="0"/>
          <w:sz w:val="20"/>
          <w:szCs w:val="20"/>
        </w:rPr>
        <w:t>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].score);</w:t>
      </w:r>
    </w:p>
    <w:p w14:paraId="072FC41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getchar</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w:t>
      </w:r>
    </w:p>
    <w:p w14:paraId="4E8376F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2477F5E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9216CF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025F307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sort_student</w:t>
      </w:r>
      <w:proofErr w:type="spellEnd"/>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18D2A65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6444F78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255</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44D9F52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sc</w:t>
      </w:r>
      <w:proofErr w:type="spellEnd"/>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proofErr w:type="gramStart"/>
      <w:r w:rsidRPr="00B4589A">
        <w:rPr>
          <w:rFonts w:ascii="Consolas" w:hAnsi="Consolas" w:cs="宋体"/>
          <w:color w:val="718CA1"/>
          <w:kern w:val="0"/>
          <w:sz w:val="20"/>
          <w:szCs w:val="20"/>
        </w:rPr>
        <w:t>].score</w:t>
      </w:r>
      <w:proofErr w:type="gramEnd"/>
      <w:r w:rsidRPr="00B4589A">
        <w:rPr>
          <w:rFonts w:ascii="Consolas" w:hAnsi="Consolas" w:cs="宋体"/>
          <w:color w:val="718CA1"/>
          <w:kern w:val="0"/>
          <w:sz w:val="20"/>
          <w:szCs w:val="20"/>
        </w:rPr>
        <w:t>;</w:t>
      </w:r>
    </w:p>
    <w:p w14:paraId="789EA89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heap_</w:t>
      </w:r>
      <w:proofErr w:type="gramStart"/>
      <w:r w:rsidRPr="00B4589A">
        <w:rPr>
          <w:rFonts w:ascii="Consolas" w:hAnsi="Consolas" w:cs="宋体"/>
          <w:color w:val="70E1E8"/>
          <w:kern w:val="0"/>
          <w:sz w:val="20"/>
          <w:szCs w:val="20"/>
        </w:rPr>
        <w:t>sort</w:t>
      </w:r>
      <w:proofErr w:type="spellEnd"/>
      <w:r w:rsidRPr="00B4589A">
        <w:rPr>
          <w:rFonts w:ascii="Consolas" w:hAnsi="Consolas" w:cs="宋体"/>
          <w:color w:val="718CA1"/>
          <w:kern w:val="0"/>
          <w:sz w:val="20"/>
          <w:szCs w:val="20"/>
        </w:rPr>
        <w:t>(</w:t>
      </w:r>
      <w:proofErr w:type="spellStart"/>
      <w:proofErr w:type="gramEnd"/>
      <w:r w:rsidRPr="00B4589A">
        <w:rPr>
          <w:rFonts w:ascii="Consolas" w:hAnsi="Consolas" w:cs="宋体"/>
          <w:color w:val="718CA1"/>
          <w:kern w:val="0"/>
          <w:sz w:val="20"/>
          <w:szCs w:val="20"/>
        </w:rPr>
        <w:t>sc</w:t>
      </w:r>
      <w:proofErr w:type="spellEnd"/>
      <w:r w:rsidRPr="00B4589A">
        <w:rPr>
          <w:rFonts w:ascii="Consolas" w:hAnsi="Consolas" w:cs="宋体"/>
          <w:color w:val="718CA1"/>
          <w:kern w:val="0"/>
          <w:sz w:val="20"/>
          <w:szCs w:val="20"/>
        </w:rPr>
        <w:t>, n);</w:t>
      </w:r>
    </w:p>
    <w:p w14:paraId="79B6975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6CDA14B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05599E6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get_</w:t>
      </w:r>
      <w:proofErr w:type="gramStart"/>
      <w:r w:rsidRPr="00B4589A">
        <w:rPr>
          <w:rFonts w:ascii="Consolas" w:hAnsi="Consolas" w:cs="宋体"/>
          <w:color w:val="70E1E8"/>
          <w:kern w:val="0"/>
          <w:sz w:val="20"/>
          <w:szCs w:val="20"/>
        </w:rPr>
        <w:t>student</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w:t>
      </w:r>
    </w:p>
    <w:p w14:paraId="5A1E9AE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63286BD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n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20BD5F7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C0300B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j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n; </w:t>
      </w:r>
      <w:proofErr w:type="spellStart"/>
      <w:r w:rsidRPr="00B4589A">
        <w:rPr>
          <w:rFonts w:ascii="Consolas" w:hAnsi="Consolas" w:cs="宋体"/>
          <w:color w:val="718CA1"/>
          <w:kern w:val="0"/>
          <w:sz w:val="20"/>
          <w:szCs w:val="20"/>
        </w:rPr>
        <w:t>j</w:t>
      </w:r>
      <w:r w:rsidRPr="00B4589A">
        <w:rPr>
          <w:rFonts w:ascii="Consolas" w:hAnsi="Consolas" w:cs="宋体"/>
          <w:color w:val="5EC4FF"/>
          <w:kern w:val="0"/>
          <w:sz w:val="20"/>
          <w:szCs w:val="20"/>
        </w:rPr>
        <w:t>++</w:t>
      </w:r>
      <w:proofErr w:type="spellEnd"/>
      <w:r w:rsidRPr="00B4589A">
        <w:rPr>
          <w:rFonts w:ascii="Consolas" w:hAnsi="Consolas" w:cs="宋体"/>
          <w:color w:val="718CA1"/>
          <w:kern w:val="0"/>
          <w:sz w:val="20"/>
          <w:szCs w:val="20"/>
        </w:rPr>
        <w:t>)</w:t>
      </w:r>
    </w:p>
    <w:p w14:paraId="3A401D3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sc</w:t>
      </w:r>
      <w:proofErr w:type="spellEnd"/>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a[j</w:t>
      </w:r>
      <w:proofErr w:type="gramStart"/>
      <w:r w:rsidRPr="00B4589A">
        <w:rPr>
          <w:rFonts w:ascii="Consolas" w:hAnsi="Consolas" w:cs="宋体"/>
          <w:color w:val="718CA1"/>
          <w:kern w:val="0"/>
          <w:sz w:val="20"/>
          <w:szCs w:val="20"/>
        </w:rPr>
        <w:t>].score</w:t>
      </w:r>
      <w:proofErr w:type="gramEnd"/>
      <w:r w:rsidRPr="00B4589A">
        <w:rPr>
          <w:rFonts w:ascii="Consolas" w:hAnsi="Consolas" w:cs="宋体"/>
          <w:color w:val="718CA1"/>
          <w:kern w:val="0"/>
          <w:sz w:val="20"/>
          <w:szCs w:val="20"/>
        </w:rPr>
        <w:t>)</w:t>
      </w:r>
    </w:p>
    <w:p w14:paraId="48AD968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41505E"/>
          <w:kern w:val="0"/>
          <w:sz w:val="20"/>
          <w:szCs w:val="20"/>
        </w:rPr>
        <w:t>/*</w:t>
      </w:r>
    </w:p>
    <w:p w14:paraId="46759BA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 I should have used the binary sort function,</w:t>
      </w:r>
    </w:p>
    <w:p w14:paraId="28E230B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 but in case the two students get the same score,</w:t>
      </w:r>
    </w:p>
    <w:p w14:paraId="087483E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 I kept a traditional approach.</w:t>
      </w:r>
    </w:p>
    <w:p w14:paraId="78F5D69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41505E"/>
          <w:kern w:val="0"/>
          <w:sz w:val="20"/>
          <w:szCs w:val="20"/>
        </w:rPr>
        <w:t>            */</w:t>
      </w:r>
    </w:p>
    <w:p w14:paraId="0A36413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 </w:t>
      </w:r>
      <w:r w:rsidRPr="00B4589A">
        <w:rPr>
          <w:rFonts w:ascii="Consolas" w:hAnsi="Consolas" w:cs="宋体"/>
          <w:color w:val="E27E8D"/>
          <w:kern w:val="0"/>
          <w:sz w:val="20"/>
          <w:szCs w:val="20"/>
        </w:rPr>
        <w:t>%d\n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a[j].name, </w:t>
      </w:r>
      <w:proofErr w:type="spellStart"/>
      <w:r w:rsidRPr="00B4589A">
        <w:rPr>
          <w:rFonts w:ascii="Consolas" w:hAnsi="Consolas" w:cs="宋体"/>
          <w:color w:val="718CA1"/>
          <w:kern w:val="0"/>
          <w:sz w:val="20"/>
          <w:szCs w:val="20"/>
        </w:rPr>
        <w:t>sc</w:t>
      </w:r>
      <w:proofErr w:type="spellEnd"/>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w:t>
      </w:r>
    </w:p>
    <w:p w14:paraId="5E7187A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446E820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5E7F881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5D946E4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r w:rsidRPr="00B4589A">
        <w:rPr>
          <w:rFonts w:ascii="Consolas" w:hAnsi="Consolas" w:cs="宋体"/>
          <w:color w:val="70E1E8"/>
          <w:kern w:val="0"/>
          <w:sz w:val="20"/>
          <w:szCs w:val="20"/>
        </w:rPr>
        <w:t>search_</w:t>
      </w:r>
      <w:proofErr w:type="gramStart"/>
      <w:r w:rsidRPr="00B4589A">
        <w:rPr>
          <w:rFonts w:ascii="Consolas" w:hAnsi="Consolas" w:cs="宋体"/>
          <w:color w:val="70E1E8"/>
          <w:kern w:val="0"/>
          <w:sz w:val="20"/>
          <w:szCs w:val="20"/>
        </w:rPr>
        <w:t>student</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target</w:t>
      </w:r>
      <w:r w:rsidRPr="00B4589A">
        <w:rPr>
          <w:rFonts w:ascii="Consolas" w:hAnsi="Consolas" w:cs="宋体"/>
          <w:color w:val="718CA1"/>
          <w:kern w:val="0"/>
          <w:sz w:val="20"/>
          <w:szCs w:val="20"/>
        </w:rPr>
        <w:t>)</w:t>
      </w:r>
    </w:p>
    <w:p w14:paraId="2257CC8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1D4D062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c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2EF1836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n;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024A9E4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03A5A79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proofErr w:type="gramStart"/>
      <w:r w:rsidRPr="00B4589A">
        <w:rPr>
          <w:rFonts w:ascii="Consolas" w:hAnsi="Consolas" w:cs="宋体"/>
          <w:color w:val="718CA1"/>
          <w:kern w:val="0"/>
          <w:sz w:val="20"/>
          <w:szCs w:val="20"/>
        </w:rPr>
        <w:t>].score</w:t>
      </w:r>
      <w:proofErr w:type="gram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target</w:t>
      </w:r>
      <w:r w:rsidRPr="00B4589A">
        <w:rPr>
          <w:rFonts w:ascii="Consolas" w:hAnsi="Consolas" w:cs="宋体"/>
          <w:color w:val="718CA1"/>
          <w:kern w:val="0"/>
          <w:sz w:val="20"/>
          <w:szCs w:val="20"/>
        </w:rPr>
        <w:t>)</w:t>
      </w:r>
    </w:p>
    <w:p w14:paraId="051AF10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759D413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 </w:t>
      </w:r>
      <w:r w:rsidRPr="00B4589A">
        <w:rPr>
          <w:rFonts w:ascii="Consolas" w:hAnsi="Consolas" w:cs="宋体"/>
          <w:color w:val="E27E8D"/>
          <w:kern w:val="0"/>
          <w:sz w:val="20"/>
          <w:szCs w:val="20"/>
        </w:rPr>
        <w:t>%d\n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].name, a[</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].score);</w:t>
      </w:r>
    </w:p>
    <w:p w14:paraId="2CDCE2C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c</w:t>
      </w:r>
      <w:r w:rsidRPr="00B4589A">
        <w:rPr>
          <w:rFonts w:ascii="Consolas" w:hAnsi="Consolas" w:cs="宋体"/>
          <w:color w:val="5EC4FF"/>
          <w:kern w:val="0"/>
          <w:sz w:val="20"/>
          <w:szCs w:val="20"/>
        </w:rPr>
        <w:t>++</w:t>
      </w:r>
      <w:proofErr w:type="spellEnd"/>
      <w:r w:rsidRPr="00B4589A">
        <w:rPr>
          <w:rFonts w:ascii="Consolas" w:hAnsi="Consolas" w:cs="宋体"/>
          <w:color w:val="718CA1"/>
          <w:kern w:val="0"/>
          <w:sz w:val="20"/>
          <w:szCs w:val="20"/>
        </w:rPr>
        <w:t>;</w:t>
      </w:r>
    </w:p>
    <w:p w14:paraId="30F5F8B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        }</w:t>
      </w:r>
    </w:p>
    <w:p w14:paraId="675446D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272DD02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(c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2397A7F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"not found"</w:t>
      </w:r>
      <w:r w:rsidRPr="00B4589A">
        <w:rPr>
          <w:rFonts w:ascii="Consolas" w:hAnsi="Consolas" w:cs="宋体"/>
          <w:color w:val="718CA1"/>
          <w:kern w:val="0"/>
          <w:sz w:val="20"/>
          <w:szCs w:val="20"/>
        </w:rPr>
        <w:t>);</w:t>
      </w:r>
    </w:p>
    <w:p w14:paraId="0C14486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0129CFA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3C0F799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main</w:t>
      </w:r>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38B8FD89"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BE347F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sel</w:t>
      </w:r>
      <w:proofErr w:type="spellEnd"/>
      <w:r w:rsidRPr="00B4589A">
        <w:rPr>
          <w:rFonts w:ascii="Consolas" w:hAnsi="Consolas" w:cs="宋体"/>
          <w:color w:val="718CA1"/>
          <w:kern w:val="0"/>
          <w:sz w:val="20"/>
          <w:szCs w:val="20"/>
        </w:rPr>
        <w:t>;</w:t>
      </w:r>
    </w:p>
    <w:p w14:paraId="494D78D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while</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3C22D33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F0C998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r w:rsidRPr="00B4589A">
        <w:rPr>
          <w:rFonts w:ascii="Consolas" w:hAnsi="Consolas" w:cs="宋体"/>
          <w:color w:val="68A1F0"/>
          <w:kern w:val="0"/>
          <w:sz w:val="20"/>
          <w:szCs w:val="20"/>
        </w:rPr>
        <w:t>"1.Input</w:t>
      </w:r>
      <w:r w:rsidRPr="00B4589A">
        <w:rPr>
          <w:rFonts w:ascii="Consolas" w:hAnsi="Consolas" w:cs="宋体"/>
          <w:color w:val="E27E8D"/>
          <w:kern w:val="0"/>
          <w:sz w:val="20"/>
          <w:szCs w:val="20"/>
        </w:rPr>
        <w:t>\n</w:t>
      </w:r>
      <w:r w:rsidRPr="00B4589A">
        <w:rPr>
          <w:rFonts w:ascii="Consolas" w:hAnsi="Consolas" w:cs="宋体"/>
          <w:color w:val="68A1F0"/>
          <w:kern w:val="0"/>
          <w:sz w:val="20"/>
          <w:szCs w:val="20"/>
        </w:rPr>
        <w:t>2.Sort</w:t>
      </w:r>
      <w:r w:rsidRPr="00B4589A">
        <w:rPr>
          <w:rFonts w:ascii="Consolas" w:hAnsi="Consolas" w:cs="宋体"/>
          <w:color w:val="E27E8D"/>
          <w:kern w:val="0"/>
          <w:sz w:val="20"/>
          <w:szCs w:val="20"/>
        </w:rPr>
        <w:t>\n</w:t>
      </w:r>
      <w:r w:rsidRPr="00B4589A">
        <w:rPr>
          <w:rFonts w:ascii="Consolas" w:hAnsi="Consolas" w:cs="宋体"/>
          <w:color w:val="68A1F0"/>
          <w:kern w:val="0"/>
          <w:sz w:val="20"/>
          <w:szCs w:val="20"/>
        </w:rPr>
        <w:t>3.Output</w:t>
      </w:r>
      <w:r w:rsidRPr="00B4589A">
        <w:rPr>
          <w:rFonts w:ascii="Consolas" w:hAnsi="Consolas" w:cs="宋体"/>
          <w:color w:val="E27E8D"/>
          <w:kern w:val="0"/>
          <w:sz w:val="20"/>
          <w:szCs w:val="20"/>
        </w:rPr>
        <w:t>\n</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w:t>
      </w:r>
    </w:p>
    <w:p w14:paraId="416B8A2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&amp;</w:t>
      </w:r>
      <w:proofErr w:type="spellStart"/>
      <w:r w:rsidRPr="00B4589A">
        <w:rPr>
          <w:rFonts w:ascii="Consolas" w:hAnsi="Consolas" w:cs="宋体"/>
          <w:color w:val="718CA1"/>
          <w:kern w:val="0"/>
          <w:sz w:val="20"/>
          <w:szCs w:val="20"/>
        </w:rPr>
        <w:t>sel</w:t>
      </w:r>
      <w:proofErr w:type="spellEnd"/>
      <w:r w:rsidRPr="00B4589A">
        <w:rPr>
          <w:rFonts w:ascii="Consolas" w:hAnsi="Consolas" w:cs="宋体"/>
          <w:color w:val="718CA1"/>
          <w:kern w:val="0"/>
          <w:sz w:val="20"/>
          <w:szCs w:val="20"/>
        </w:rPr>
        <w:t>);</w:t>
      </w:r>
    </w:p>
    <w:p w14:paraId="559F71B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sel</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60D9CC1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set_</w:t>
      </w:r>
      <w:proofErr w:type="gramStart"/>
      <w:r w:rsidRPr="00B4589A">
        <w:rPr>
          <w:rFonts w:ascii="Consolas" w:hAnsi="Consolas" w:cs="宋体"/>
          <w:color w:val="70E1E8"/>
          <w:kern w:val="0"/>
          <w:sz w:val="20"/>
          <w:szCs w:val="20"/>
        </w:rPr>
        <w:t>student</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w:t>
      </w:r>
    </w:p>
    <w:p w14:paraId="1E76CBE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sel</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2</w:t>
      </w:r>
      <w:r w:rsidRPr="00B4589A">
        <w:rPr>
          <w:rFonts w:ascii="Consolas" w:hAnsi="Consolas" w:cs="宋体"/>
          <w:color w:val="718CA1"/>
          <w:kern w:val="0"/>
          <w:sz w:val="20"/>
          <w:szCs w:val="20"/>
        </w:rPr>
        <w:t>)</w:t>
      </w:r>
    </w:p>
    <w:p w14:paraId="4E78E59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sort_</w:t>
      </w:r>
      <w:proofErr w:type="gramStart"/>
      <w:r w:rsidRPr="00B4589A">
        <w:rPr>
          <w:rFonts w:ascii="Consolas" w:hAnsi="Consolas" w:cs="宋体"/>
          <w:color w:val="70E1E8"/>
          <w:kern w:val="0"/>
          <w:sz w:val="20"/>
          <w:szCs w:val="20"/>
        </w:rPr>
        <w:t>student</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w:t>
      </w:r>
    </w:p>
    <w:p w14:paraId="0F0D6E3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sel</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3</w:t>
      </w:r>
      <w:r w:rsidRPr="00B4589A">
        <w:rPr>
          <w:rFonts w:ascii="Consolas" w:hAnsi="Consolas" w:cs="宋体"/>
          <w:color w:val="718CA1"/>
          <w:kern w:val="0"/>
          <w:sz w:val="20"/>
          <w:szCs w:val="20"/>
        </w:rPr>
        <w:t>)</w:t>
      </w:r>
    </w:p>
    <w:p w14:paraId="1149CD9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get_</w:t>
      </w:r>
      <w:proofErr w:type="gramStart"/>
      <w:r w:rsidRPr="00B4589A">
        <w:rPr>
          <w:rFonts w:ascii="Consolas" w:hAnsi="Consolas" w:cs="宋体"/>
          <w:color w:val="70E1E8"/>
          <w:kern w:val="0"/>
          <w:sz w:val="20"/>
          <w:szCs w:val="20"/>
        </w:rPr>
        <w:t>student</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w:t>
      </w:r>
    </w:p>
    <w:p w14:paraId="576191CB"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if</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sel</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4</w:t>
      </w:r>
      <w:r w:rsidRPr="00B4589A">
        <w:rPr>
          <w:rFonts w:ascii="Consolas" w:hAnsi="Consolas" w:cs="宋体"/>
          <w:color w:val="718CA1"/>
          <w:kern w:val="0"/>
          <w:sz w:val="20"/>
          <w:szCs w:val="20"/>
        </w:rPr>
        <w:t>)</w:t>
      </w:r>
    </w:p>
    <w:p w14:paraId="5522F47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390912E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sea;</w:t>
      </w:r>
    </w:p>
    <w:p w14:paraId="2C2819E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&amp;</w:t>
      </w:r>
      <w:r w:rsidRPr="00B4589A">
        <w:rPr>
          <w:rFonts w:ascii="Consolas" w:hAnsi="Consolas" w:cs="宋体"/>
          <w:color w:val="718CA1"/>
          <w:kern w:val="0"/>
          <w:sz w:val="20"/>
          <w:szCs w:val="20"/>
        </w:rPr>
        <w:t>sea);</w:t>
      </w:r>
    </w:p>
    <w:p w14:paraId="1976FD9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search_student</w:t>
      </w:r>
      <w:proofErr w:type="spellEnd"/>
      <w:r w:rsidRPr="00B4589A">
        <w:rPr>
          <w:rFonts w:ascii="Consolas" w:hAnsi="Consolas" w:cs="宋体"/>
          <w:color w:val="718CA1"/>
          <w:kern w:val="0"/>
          <w:sz w:val="20"/>
          <w:szCs w:val="20"/>
        </w:rPr>
        <w:t>(sea);</w:t>
      </w:r>
    </w:p>
    <w:p w14:paraId="04EBBD6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62CD3A8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764B5CC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443240C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6F8A75B0" w14:textId="7042F501" w:rsidR="00B4589A" w:rsidRDefault="004B1778" w:rsidP="00B4589A">
      <w:r>
        <w:rPr>
          <w:rFonts w:hint="eastAsia"/>
        </w:rPr>
        <w:t>测试数据：</w:t>
      </w:r>
    </w:p>
    <w:p w14:paraId="53BE08EB" w14:textId="0C9AAA7D" w:rsidR="004B1778" w:rsidRDefault="00766DF6" w:rsidP="004846B3">
      <w:pPr>
        <w:pStyle w:val="af0"/>
        <w:rPr>
          <w:rFonts w:hint="eastAsia"/>
        </w:rPr>
      </w:pPr>
      <w:r w:rsidRPr="00766DF6">
        <w:lastRenderedPageBreak/>
        <w:drawing>
          <wp:inline distT="0" distB="0" distL="0" distR="0" wp14:anchorId="248B31DD" wp14:editId="66BE2C25">
            <wp:extent cx="1023852" cy="3533775"/>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7789" cy="3719937"/>
                    </a:xfrm>
                    <a:prstGeom prst="rect">
                      <a:avLst/>
                    </a:prstGeom>
                  </pic:spPr>
                </pic:pic>
              </a:graphicData>
            </a:graphic>
          </wp:inline>
        </w:drawing>
      </w:r>
    </w:p>
    <w:p w14:paraId="72C5FC9B" w14:textId="77777777" w:rsidR="00B4589A" w:rsidRDefault="00B4589A" w:rsidP="00E711E2">
      <w:pPr>
        <w:ind w:firstLine="480"/>
        <w:rPr>
          <w:rFonts w:hint="eastAsia"/>
        </w:rPr>
      </w:pPr>
    </w:p>
    <w:p w14:paraId="6070A26B" w14:textId="77777777" w:rsidR="00E711E2" w:rsidRDefault="00E711E2" w:rsidP="00E711E2">
      <w:pPr>
        <w:pStyle w:val="ad"/>
        <w:spacing w:before="31"/>
      </w:pPr>
      <w:r>
        <w:rPr>
          <w:rFonts w:hint="eastAsia"/>
        </w:rPr>
        <w:t>4</w:t>
      </w:r>
      <w:r>
        <w:rPr>
          <w:rFonts w:hint="eastAsia"/>
        </w:rPr>
        <w:t>、</w:t>
      </w:r>
      <w:r>
        <w:t>程序设计选做题</w:t>
      </w:r>
    </w:p>
    <w:p w14:paraId="5C13CF24" w14:textId="77777777" w:rsidR="00E711E2" w:rsidRDefault="00E711E2" w:rsidP="00E711E2">
      <w:pPr>
        <w:snapToGrid w:val="0"/>
        <w:spacing w:beforeLines="50" w:before="156"/>
        <w:ind w:firstLine="480"/>
        <w:rPr>
          <w:rFonts w:ascii="宋体" w:hAnsi="宋体"/>
        </w:rPr>
      </w:pPr>
      <w:r>
        <w:rPr>
          <w:rFonts w:ascii="宋体" w:hAnsi="宋体" w:hint="eastAsia"/>
        </w:rPr>
        <w:t>编写并上机调试运行能实现以下功能的</w:t>
      </w:r>
      <w:r>
        <w:rPr>
          <w:rFonts w:ascii="宋体" w:hAnsi="宋体" w:cs="宋体" w:hint="eastAsia"/>
          <w:szCs w:val="21"/>
        </w:rPr>
        <w:t>函数和</w:t>
      </w:r>
      <w:r>
        <w:rPr>
          <w:rFonts w:ascii="宋体" w:hAnsi="宋体" w:hint="eastAsia"/>
        </w:rPr>
        <w:t>程序。</w:t>
      </w:r>
    </w:p>
    <w:p w14:paraId="7EFE83F9" w14:textId="77777777" w:rsidR="00E711E2" w:rsidRDefault="00E711E2" w:rsidP="00E711E2">
      <w:pPr>
        <w:rPr>
          <w:del w:id="6" w:author="Tang He" w:date="2020-09-08T14:16:00Z"/>
          <w:rFonts w:ascii="宋体" w:hAnsi="宋体" w:cs="宋体"/>
          <w:szCs w:val="21"/>
        </w:rPr>
      </w:pPr>
      <w:r>
        <w:rPr>
          <w:rFonts w:ascii="宋体" w:hAnsi="宋体" w:cs="宋体" w:hint="eastAsia"/>
          <w:szCs w:val="21"/>
        </w:rPr>
        <w:tab/>
        <w:t>编写函数</w:t>
      </w:r>
      <w:proofErr w:type="spellStart"/>
      <w:r>
        <w:rPr>
          <w:rFonts w:ascii="宋体" w:hAnsi="宋体" w:cs="宋体" w:hint="eastAsia"/>
          <w:szCs w:val="21"/>
        </w:rPr>
        <w:t>strnins</w:t>
      </w:r>
      <w:proofErr w:type="spellEnd"/>
      <w:r>
        <w:rPr>
          <w:rFonts w:ascii="宋体" w:hAnsi="宋体" w:cs="宋体" w:hint="eastAsia"/>
          <w:szCs w:val="21"/>
        </w:rPr>
        <w:t>(</w:t>
      </w:r>
      <w:proofErr w:type="spellStart"/>
      <w:r>
        <w:rPr>
          <w:rFonts w:ascii="宋体" w:hAnsi="宋体" w:cs="宋体" w:hint="eastAsia"/>
          <w:szCs w:val="21"/>
        </w:rPr>
        <w:t>s,t,n</w:t>
      </w:r>
      <w:proofErr w:type="spellEnd"/>
      <w:r>
        <w:rPr>
          <w:rFonts w:ascii="宋体" w:hAnsi="宋体" w:cs="宋体" w:hint="eastAsia"/>
          <w:szCs w:val="21"/>
        </w:rPr>
        <w:t>),其功能是：可将字符数组 t中的字符串插入到字符数组 s中字符串的第n</w:t>
      </w:r>
      <w:proofErr w:type="gramStart"/>
      <w:r>
        <w:rPr>
          <w:rFonts w:ascii="宋体" w:hAnsi="宋体" w:cs="宋体" w:hint="eastAsia"/>
          <w:szCs w:val="21"/>
        </w:rPr>
        <w:t>个</w:t>
      </w:r>
      <w:proofErr w:type="gramEnd"/>
      <w:r>
        <w:rPr>
          <w:rFonts w:ascii="宋体" w:hAnsi="宋体" w:cs="宋体" w:hint="eastAsia"/>
          <w:szCs w:val="21"/>
        </w:rPr>
        <w:t>字符的后面。</w:t>
      </w:r>
    </w:p>
    <w:p w14:paraId="0519D6E1" w14:textId="77777777" w:rsidR="00E711E2" w:rsidRDefault="00E711E2" w:rsidP="00E711E2">
      <w:pPr>
        <w:rPr>
          <w:color w:val="FF0000"/>
        </w:rPr>
      </w:pPr>
    </w:p>
    <w:p w14:paraId="6D7D5DD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stdio.h</w:t>
      </w:r>
      <w:proofErr w:type="spellEnd"/>
      <w:r w:rsidRPr="00B4589A">
        <w:rPr>
          <w:rFonts w:ascii="Consolas" w:hAnsi="Consolas" w:cs="宋体"/>
          <w:color w:val="68A1F0"/>
          <w:kern w:val="0"/>
          <w:sz w:val="20"/>
          <w:szCs w:val="20"/>
        </w:rPr>
        <w:t>&gt;</w:t>
      </w:r>
    </w:p>
    <w:p w14:paraId="7D85F92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r w:rsidRPr="00B4589A">
        <w:rPr>
          <w:rFonts w:ascii="Consolas" w:hAnsi="Consolas" w:cs="宋体"/>
          <w:color w:val="5EC4FF"/>
          <w:kern w:val="0"/>
          <w:sz w:val="20"/>
          <w:szCs w:val="20"/>
        </w:rPr>
        <w:t>include</w:t>
      </w:r>
      <w:r w:rsidRPr="00B4589A">
        <w:rPr>
          <w:rFonts w:ascii="Consolas" w:hAnsi="Consolas" w:cs="宋体"/>
          <w:color w:val="718CA1"/>
          <w:kern w:val="0"/>
          <w:sz w:val="20"/>
          <w:szCs w:val="20"/>
        </w:rPr>
        <w:t> </w:t>
      </w:r>
      <w:r w:rsidRPr="00B4589A">
        <w:rPr>
          <w:rFonts w:ascii="Consolas" w:hAnsi="Consolas" w:cs="宋体"/>
          <w:color w:val="68A1F0"/>
          <w:kern w:val="0"/>
          <w:sz w:val="20"/>
          <w:szCs w:val="20"/>
        </w:rPr>
        <w:t>&lt;</w:t>
      </w:r>
      <w:proofErr w:type="spellStart"/>
      <w:r w:rsidRPr="00B4589A">
        <w:rPr>
          <w:rFonts w:ascii="Consolas" w:hAnsi="Consolas" w:cs="宋体"/>
          <w:color w:val="68A1F0"/>
          <w:kern w:val="0"/>
          <w:sz w:val="20"/>
          <w:szCs w:val="20"/>
        </w:rPr>
        <w:t>string.h</w:t>
      </w:r>
      <w:proofErr w:type="spellEnd"/>
      <w:r w:rsidRPr="00B4589A">
        <w:rPr>
          <w:rFonts w:ascii="Consolas" w:hAnsi="Consolas" w:cs="宋体"/>
          <w:color w:val="68A1F0"/>
          <w:kern w:val="0"/>
          <w:sz w:val="20"/>
          <w:szCs w:val="20"/>
        </w:rPr>
        <w:t>&gt;</w:t>
      </w:r>
    </w:p>
    <w:p w14:paraId="17B3B39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63FE90A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proofErr w:type="gramStart"/>
      <w:r w:rsidRPr="00B4589A">
        <w:rPr>
          <w:rFonts w:ascii="Consolas" w:hAnsi="Consolas" w:cs="宋体"/>
          <w:color w:val="70E1E8"/>
          <w:kern w:val="0"/>
          <w:sz w:val="20"/>
          <w:szCs w:val="20"/>
        </w:rPr>
        <w:t>strnins</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w:t>
      </w:r>
    </w:p>
    <w:p w14:paraId="37FF87B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61058045"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int</w:t>
      </w:r>
      <w:r w:rsidRPr="00B4589A">
        <w:rPr>
          <w:rFonts w:ascii="Consolas" w:hAnsi="Consolas" w:cs="宋体"/>
          <w:color w:val="B7C5D3"/>
          <w:kern w:val="0"/>
          <w:sz w:val="20"/>
          <w:szCs w:val="20"/>
        </w:rPr>
        <w:t> </w:t>
      </w:r>
      <w:r w:rsidRPr="00B4589A">
        <w:rPr>
          <w:rFonts w:ascii="Consolas" w:hAnsi="Consolas" w:cs="宋体"/>
          <w:color w:val="70E1E8"/>
          <w:kern w:val="0"/>
          <w:sz w:val="20"/>
          <w:szCs w:val="20"/>
        </w:rPr>
        <w:t>main</w:t>
      </w:r>
      <w:r w:rsidRPr="00B4589A">
        <w:rPr>
          <w:rFonts w:ascii="Consolas" w:hAnsi="Consolas" w:cs="宋体"/>
          <w:color w:val="718CA1"/>
          <w:kern w:val="0"/>
          <w:sz w:val="20"/>
          <w:szCs w:val="20"/>
        </w:rPr>
        <w:t>(</w:t>
      </w:r>
      <w:r w:rsidRPr="00B4589A">
        <w:rPr>
          <w:rFonts w:ascii="Consolas" w:hAnsi="Consolas" w:cs="宋体"/>
          <w:color w:val="008B94"/>
          <w:kern w:val="0"/>
          <w:sz w:val="20"/>
          <w:szCs w:val="20"/>
        </w:rPr>
        <w:t>void</w:t>
      </w:r>
      <w:r w:rsidRPr="00B4589A">
        <w:rPr>
          <w:rFonts w:ascii="Consolas" w:hAnsi="Consolas" w:cs="宋体"/>
          <w:color w:val="718CA1"/>
          <w:kern w:val="0"/>
          <w:sz w:val="20"/>
          <w:szCs w:val="20"/>
        </w:rPr>
        <w:t>)</w:t>
      </w:r>
    </w:p>
    <w:p w14:paraId="2B16B14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09BE54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proofErr w:type="gramStart"/>
      <w:r w:rsidRPr="00B4589A">
        <w:rPr>
          <w:rFonts w:ascii="Consolas" w:hAnsi="Consolas" w:cs="宋体"/>
          <w:color w:val="718CA1"/>
          <w:kern w:val="0"/>
          <w:sz w:val="20"/>
          <w:szCs w:val="20"/>
        </w:rPr>
        <w:t>s[</w:t>
      </w:r>
      <w:proofErr w:type="gramEnd"/>
      <w:r w:rsidRPr="00B4589A">
        <w:rPr>
          <w:rFonts w:ascii="Consolas" w:hAnsi="Consolas" w:cs="宋体"/>
          <w:color w:val="E27E8D"/>
          <w:kern w:val="0"/>
          <w:sz w:val="20"/>
          <w:szCs w:val="20"/>
        </w:rPr>
        <w:t>255</w:t>
      </w:r>
      <w:r w:rsidRPr="00B4589A">
        <w:rPr>
          <w:rFonts w:ascii="Consolas" w:hAnsi="Consolas" w:cs="宋体"/>
          <w:color w:val="718CA1"/>
          <w:kern w:val="0"/>
          <w:sz w:val="20"/>
          <w:szCs w:val="20"/>
        </w:rPr>
        <w:t>], t[</w:t>
      </w:r>
      <w:r w:rsidRPr="00B4589A">
        <w:rPr>
          <w:rFonts w:ascii="Consolas" w:hAnsi="Consolas" w:cs="宋体"/>
          <w:color w:val="E27E8D"/>
          <w:kern w:val="0"/>
          <w:sz w:val="20"/>
          <w:szCs w:val="20"/>
        </w:rPr>
        <w:t>255</w:t>
      </w:r>
      <w:r w:rsidRPr="00B4589A">
        <w:rPr>
          <w:rFonts w:ascii="Consolas" w:hAnsi="Consolas" w:cs="宋体"/>
          <w:color w:val="718CA1"/>
          <w:kern w:val="0"/>
          <w:sz w:val="20"/>
          <w:szCs w:val="20"/>
        </w:rPr>
        <w:t>];</w:t>
      </w:r>
    </w:p>
    <w:p w14:paraId="17B8CC7C"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n;</w:t>
      </w:r>
    </w:p>
    <w:p w14:paraId="2789812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s);</w:t>
      </w:r>
    </w:p>
    <w:p w14:paraId="612C48F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%s</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t);</w:t>
      </w:r>
    </w:p>
    <w:p w14:paraId="7AF76A5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scanf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%d</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&amp;</w:t>
      </w:r>
      <w:r w:rsidRPr="00B4589A">
        <w:rPr>
          <w:rFonts w:ascii="Consolas" w:hAnsi="Consolas" w:cs="宋体"/>
          <w:color w:val="718CA1"/>
          <w:kern w:val="0"/>
          <w:sz w:val="20"/>
          <w:szCs w:val="20"/>
        </w:rPr>
        <w:t>n);</w:t>
      </w:r>
    </w:p>
    <w:p w14:paraId="00B68FAE"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strnins</w:t>
      </w:r>
      <w:proofErr w:type="spellEnd"/>
      <w:r w:rsidRPr="00B4589A">
        <w:rPr>
          <w:rFonts w:ascii="Consolas" w:hAnsi="Consolas" w:cs="宋体"/>
          <w:color w:val="718CA1"/>
          <w:kern w:val="0"/>
          <w:sz w:val="20"/>
          <w:szCs w:val="20"/>
        </w:rPr>
        <w:t>(</w:t>
      </w:r>
      <w:proofErr w:type="gramEnd"/>
      <w:r w:rsidRPr="00B4589A">
        <w:rPr>
          <w:rFonts w:ascii="Consolas" w:hAnsi="Consolas" w:cs="宋体"/>
          <w:color w:val="718CA1"/>
          <w:kern w:val="0"/>
          <w:sz w:val="20"/>
          <w:szCs w:val="20"/>
        </w:rPr>
        <w:t>s, t, n);</w:t>
      </w:r>
    </w:p>
    <w:p w14:paraId="76B2A93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(s)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3F12031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roofErr w:type="spellStart"/>
      <w:proofErr w:type="gramStart"/>
      <w:r w:rsidRPr="00B4589A">
        <w:rPr>
          <w:rFonts w:ascii="Consolas" w:hAnsi="Consolas" w:cs="宋体"/>
          <w:color w:val="70E1E8"/>
          <w:kern w:val="0"/>
          <w:sz w:val="20"/>
          <w:szCs w:val="20"/>
        </w:rPr>
        <w:t>printf</w:t>
      </w:r>
      <w:proofErr w:type="spellEnd"/>
      <w:r w:rsidRPr="00B4589A">
        <w:rPr>
          <w:rFonts w:ascii="Consolas" w:hAnsi="Consolas" w:cs="宋体"/>
          <w:color w:val="718CA1"/>
          <w:kern w:val="0"/>
          <w:sz w:val="20"/>
          <w:szCs w:val="20"/>
        </w:rPr>
        <w:t>(</w:t>
      </w:r>
      <w:proofErr w:type="gramEnd"/>
      <w:r w:rsidRPr="00B4589A">
        <w:rPr>
          <w:rFonts w:ascii="Consolas" w:hAnsi="Consolas" w:cs="宋体"/>
          <w:color w:val="68A1F0"/>
          <w:kern w:val="0"/>
          <w:sz w:val="20"/>
          <w:szCs w:val="20"/>
        </w:rPr>
        <w:t>"</w:t>
      </w:r>
      <w:r w:rsidRPr="00B4589A">
        <w:rPr>
          <w:rFonts w:ascii="Consolas" w:hAnsi="Consolas" w:cs="宋体"/>
          <w:color w:val="E27E8D"/>
          <w:kern w:val="0"/>
          <w:sz w:val="20"/>
          <w:szCs w:val="20"/>
        </w:rPr>
        <w:t>%c</w:t>
      </w:r>
      <w:r w:rsidRPr="00B4589A">
        <w:rPr>
          <w:rFonts w:ascii="Consolas" w:hAnsi="Consolas" w:cs="宋体"/>
          <w:color w:val="68A1F0"/>
          <w:kern w:val="0"/>
          <w:sz w:val="20"/>
          <w:szCs w:val="20"/>
        </w:rPr>
        <w:t>"</w:t>
      </w:r>
      <w:r w:rsidRPr="00B4589A">
        <w:rPr>
          <w:rFonts w:ascii="Consolas" w:hAnsi="Consolas" w:cs="宋体"/>
          <w:color w:val="718CA1"/>
          <w:kern w:val="0"/>
          <w:sz w:val="20"/>
          <w:szCs w:val="20"/>
        </w:rPr>
        <w:t>, s[</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w:t>
      </w:r>
    </w:p>
    <w:p w14:paraId="310C53A8"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return</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0</w:t>
      </w:r>
      <w:r w:rsidRPr="00B4589A">
        <w:rPr>
          <w:rFonts w:ascii="Consolas" w:hAnsi="Consolas" w:cs="宋体"/>
          <w:color w:val="718CA1"/>
          <w:kern w:val="0"/>
          <w:sz w:val="20"/>
          <w:szCs w:val="20"/>
        </w:rPr>
        <w:t>;</w:t>
      </w:r>
    </w:p>
    <w:p w14:paraId="40F21B83"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2316555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p>
    <w:p w14:paraId="2AD5DCC1"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008B94"/>
          <w:kern w:val="0"/>
          <w:sz w:val="20"/>
          <w:szCs w:val="20"/>
        </w:rPr>
        <w:t>void</w:t>
      </w:r>
      <w:r w:rsidRPr="00B4589A">
        <w:rPr>
          <w:rFonts w:ascii="Consolas" w:hAnsi="Consolas" w:cs="宋体"/>
          <w:color w:val="B7C5D3"/>
          <w:kern w:val="0"/>
          <w:sz w:val="20"/>
          <w:szCs w:val="20"/>
        </w:rPr>
        <w:t> </w:t>
      </w:r>
      <w:proofErr w:type="spellStart"/>
      <w:proofErr w:type="gramStart"/>
      <w:r w:rsidRPr="00B4589A">
        <w:rPr>
          <w:rFonts w:ascii="Consolas" w:hAnsi="Consolas" w:cs="宋体"/>
          <w:color w:val="70E1E8"/>
          <w:kern w:val="0"/>
          <w:sz w:val="20"/>
          <w:szCs w:val="20"/>
        </w:rPr>
        <w:t>strnins</w:t>
      </w:r>
      <w:proofErr w:type="spellEnd"/>
      <w:r w:rsidRPr="00B4589A">
        <w:rPr>
          <w:rFonts w:ascii="Consolas" w:hAnsi="Consolas" w:cs="宋体"/>
          <w:color w:val="718CA1"/>
          <w:kern w:val="0"/>
          <w:sz w:val="20"/>
          <w:szCs w:val="20"/>
        </w:rPr>
        <w:t>(</w:t>
      </w:r>
      <w:proofErr w:type="gramEnd"/>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char</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w:t>
      </w:r>
    </w:p>
    <w:p w14:paraId="69829747"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w:t>
      </w:r>
    </w:p>
    <w:p w14:paraId="51F25D5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lastRenderedPageBreak/>
        <w:t>    </w:t>
      </w:r>
      <w:r w:rsidRPr="00B4589A">
        <w:rPr>
          <w:rFonts w:ascii="Consolas" w:hAnsi="Consolas" w:cs="宋体"/>
          <w:color w:val="EBBF83"/>
          <w:kern w:val="0"/>
          <w:sz w:val="20"/>
          <w:szCs w:val="20"/>
        </w:rPr>
        <w:t>n</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59F42860"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&gt;=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06BDCD2F"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3A75438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gramStart"/>
      <w:r w:rsidRPr="00B4589A">
        <w:rPr>
          <w:rFonts w:ascii="Consolas" w:hAnsi="Consolas" w:cs="宋体"/>
          <w:color w:val="EBBF83"/>
          <w:kern w:val="0"/>
          <w:sz w:val="20"/>
          <w:szCs w:val="20"/>
        </w:rPr>
        <w:t>s</w:t>
      </w:r>
      <w:r w:rsidRPr="00B4589A">
        <w:rPr>
          <w:rFonts w:ascii="Consolas" w:hAnsi="Consolas" w:cs="宋体"/>
          <w:color w:val="718CA1"/>
          <w:kern w:val="0"/>
          <w:sz w:val="20"/>
          <w:szCs w:val="20"/>
        </w:rPr>
        <w:t>[</w:t>
      </w:r>
      <w:proofErr w:type="spellStart"/>
      <w:proofErr w:type="gramEnd"/>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w:t>
      </w:r>
    </w:p>
    <w:p w14:paraId="3FACD934"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 </w:t>
      </w:r>
      <w:r w:rsidRPr="00B4589A">
        <w:rPr>
          <w:rFonts w:ascii="Consolas" w:hAnsi="Consolas" w:cs="宋体"/>
          <w:color w:val="41505E"/>
          <w:kern w:val="0"/>
          <w:sz w:val="20"/>
          <w:szCs w:val="20"/>
        </w:rPr>
        <w:t>//move the array</w:t>
      </w:r>
    </w:p>
    <w:p w14:paraId="65157216"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5EC4FF"/>
          <w:kern w:val="0"/>
          <w:sz w:val="20"/>
          <w:szCs w:val="20"/>
        </w:rPr>
        <w:t>for</w:t>
      </w:r>
      <w:r w:rsidRPr="00B4589A">
        <w:rPr>
          <w:rFonts w:ascii="Consolas" w:hAnsi="Consolas" w:cs="宋体"/>
          <w:color w:val="718CA1"/>
          <w:kern w:val="0"/>
          <w:sz w:val="20"/>
          <w:szCs w:val="20"/>
        </w:rPr>
        <w:t> (</w:t>
      </w:r>
      <w:r w:rsidRPr="00B4589A">
        <w:rPr>
          <w:rFonts w:ascii="Consolas" w:hAnsi="Consolas" w:cs="宋体"/>
          <w:color w:val="008B94"/>
          <w:kern w:val="0"/>
          <w:sz w:val="20"/>
          <w:szCs w:val="20"/>
        </w:rPr>
        <w:t>int</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&lt;=</w:t>
      </w:r>
      <w:r w:rsidRPr="00B4589A">
        <w:rPr>
          <w:rFonts w:ascii="Consolas" w:hAnsi="Consolas" w:cs="宋体"/>
          <w:color w:val="718CA1"/>
          <w:kern w:val="0"/>
          <w:sz w:val="20"/>
          <w:szCs w:val="20"/>
        </w:rPr>
        <w:t> </w:t>
      </w:r>
      <w:proofErr w:type="spellStart"/>
      <w:r w:rsidRPr="00B4589A">
        <w:rPr>
          <w:rFonts w:ascii="Consolas" w:hAnsi="Consolas" w:cs="宋体"/>
          <w:color w:val="70E1E8"/>
          <w:kern w:val="0"/>
          <w:sz w:val="20"/>
          <w:szCs w:val="20"/>
        </w:rPr>
        <w:t>strlen</w:t>
      </w:r>
      <w:proofErr w:type="spellEnd"/>
      <w:r w:rsidRPr="00B4589A">
        <w:rPr>
          <w:rFonts w:ascii="Consolas" w:hAnsi="Consolas" w:cs="宋体"/>
          <w:color w:val="718CA1"/>
          <w:kern w:val="0"/>
          <w:sz w:val="20"/>
          <w:szCs w:val="20"/>
        </w:rPr>
        <w:t>(</w:t>
      </w:r>
      <w:r w:rsidRPr="00B4589A">
        <w:rPr>
          <w:rFonts w:ascii="Consolas" w:hAnsi="Consolas" w:cs="宋体"/>
          <w:color w:val="EBBF83"/>
          <w:kern w:val="0"/>
          <w:sz w:val="20"/>
          <w:szCs w:val="20"/>
        </w:rPr>
        <w:t>t</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 </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5EC4FF"/>
          <w:kern w:val="0"/>
          <w:sz w:val="20"/>
          <w:szCs w:val="20"/>
        </w:rPr>
        <w:t>++</w:t>
      </w:r>
      <w:r w:rsidRPr="00B4589A">
        <w:rPr>
          <w:rFonts w:ascii="Consolas" w:hAnsi="Consolas" w:cs="宋体"/>
          <w:color w:val="718CA1"/>
          <w:kern w:val="0"/>
          <w:sz w:val="20"/>
          <w:szCs w:val="20"/>
        </w:rPr>
        <w:t>)</w:t>
      </w:r>
    </w:p>
    <w:p w14:paraId="02C699CD"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p>
    <w:p w14:paraId="1806FEDA"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w:t>
      </w:r>
      <w:r w:rsidRPr="00B4589A">
        <w:rPr>
          <w:rFonts w:ascii="Consolas" w:hAnsi="Consolas" w:cs="宋体"/>
          <w:color w:val="EBBF83"/>
          <w:kern w:val="0"/>
          <w:sz w:val="20"/>
          <w:szCs w:val="20"/>
        </w:rPr>
        <w:t>s</w:t>
      </w:r>
      <w:r w:rsidRPr="00B4589A">
        <w:rPr>
          <w:rFonts w:ascii="Consolas" w:hAnsi="Consolas" w:cs="宋体"/>
          <w:color w:val="718CA1"/>
          <w:kern w:val="0"/>
          <w:sz w:val="20"/>
          <w:szCs w:val="20"/>
        </w:rPr>
        <w:t>[</w:t>
      </w:r>
      <w:proofErr w:type="spellStart"/>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proofErr w:type="gramStart"/>
      <w:r w:rsidRPr="00B4589A">
        <w:rPr>
          <w:rFonts w:ascii="Consolas" w:hAnsi="Consolas" w:cs="宋体"/>
          <w:color w:val="EBBF83"/>
          <w:kern w:val="0"/>
          <w:sz w:val="20"/>
          <w:szCs w:val="20"/>
        </w:rPr>
        <w:t>t</w:t>
      </w:r>
      <w:r w:rsidRPr="00B4589A">
        <w:rPr>
          <w:rFonts w:ascii="Consolas" w:hAnsi="Consolas" w:cs="宋体"/>
          <w:color w:val="718CA1"/>
          <w:kern w:val="0"/>
          <w:sz w:val="20"/>
          <w:szCs w:val="20"/>
        </w:rPr>
        <w:t>[</w:t>
      </w:r>
      <w:proofErr w:type="spellStart"/>
      <w:proofErr w:type="gramEnd"/>
      <w:r w:rsidRPr="00B4589A">
        <w:rPr>
          <w:rFonts w:ascii="Consolas" w:hAnsi="Consolas" w:cs="宋体"/>
          <w:color w:val="718CA1"/>
          <w:kern w:val="0"/>
          <w:sz w:val="20"/>
          <w:szCs w:val="20"/>
        </w:rPr>
        <w:t>i</w:t>
      </w:r>
      <w:proofErr w:type="spellEnd"/>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BBF83"/>
          <w:kern w:val="0"/>
          <w:sz w:val="20"/>
          <w:szCs w:val="20"/>
        </w:rPr>
        <w:t>n</w:t>
      </w:r>
      <w:r w:rsidRPr="00B4589A">
        <w:rPr>
          <w:rFonts w:ascii="Consolas" w:hAnsi="Consolas" w:cs="宋体"/>
          <w:color w:val="718CA1"/>
          <w:kern w:val="0"/>
          <w:sz w:val="20"/>
          <w:szCs w:val="20"/>
        </w:rPr>
        <w:t> </w:t>
      </w:r>
      <w:r w:rsidRPr="00B4589A">
        <w:rPr>
          <w:rFonts w:ascii="Consolas" w:hAnsi="Consolas" w:cs="宋体"/>
          <w:color w:val="5EC4FF"/>
          <w:kern w:val="0"/>
          <w:sz w:val="20"/>
          <w:szCs w:val="20"/>
        </w:rPr>
        <w:t>-</w:t>
      </w:r>
      <w:r w:rsidRPr="00B4589A">
        <w:rPr>
          <w:rFonts w:ascii="Consolas" w:hAnsi="Consolas" w:cs="宋体"/>
          <w:color w:val="718CA1"/>
          <w:kern w:val="0"/>
          <w:sz w:val="20"/>
          <w:szCs w:val="20"/>
        </w:rPr>
        <w:t> </w:t>
      </w:r>
      <w:r w:rsidRPr="00B4589A">
        <w:rPr>
          <w:rFonts w:ascii="Consolas" w:hAnsi="Consolas" w:cs="宋体"/>
          <w:color w:val="E27E8D"/>
          <w:kern w:val="0"/>
          <w:sz w:val="20"/>
          <w:szCs w:val="20"/>
        </w:rPr>
        <w:t>1</w:t>
      </w:r>
      <w:r w:rsidRPr="00B4589A">
        <w:rPr>
          <w:rFonts w:ascii="Consolas" w:hAnsi="Consolas" w:cs="宋体"/>
          <w:color w:val="718CA1"/>
          <w:kern w:val="0"/>
          <w:sz w:val="20"/>
          <w:szCs w:val="20"/>
        </w:rPr>
        <w:t>];</w:t>
      </w:r>
    </w:p>
    <w:p w14:paraId="5F6BBF92" w14:textId="77777777" w:rsidR="00B4589A" w:rsidRPr="00B4589A" w:rsidRDefault="00B4589A" w:rsidP="00B4589A">
      <w:pPr>
        <w:widowControl/>
        <w:shd w:val="clear" w:color="auto" w:fill="1D252C"/>
        <w:spacing w:line="270" w:lineRule="atLeast"/>
        <w:jc w:val="left"/>
        <w:rPr>
          <w:rFonts w:ascii="Consolas" w:hAnsi="Consolas" w:cs="宋体"/>
          <w:color w:val="B7C5D3"/>
          <w:kern w:val="0"/>
          <w:sz w:val="20"/>
          <w:szCs w:val="20"/>
        </w:rPr>
      </w:pPr>
      <w:r w:rsidRPr="00B4589A">
        <w:rPr>
          <w:rFonts w:ascii="Consolas" w:hAnsi="Consolas" w:cs="宋体"/>
          <w:color w:val="718CA1"/>
          <w:kern w:val="0"/>
          <w:sz w:val="20"/>
          <w:szCs w:val="20"/>
        </w:rPr>
        <w:t>    } </w:t>
      </w:r>
      <w:r w:rsidRPr="00B4589A">
        <w:rPr>
          <w:rFonts w:ascii="Consolas" w:hAnsi="Consolas" w:cs="宋体"/>
          <w:color w:val="41505E"/>
          <w:kern w:val="0"/>
          <w:sz w:val="20"/>
          <w:szCs w:val="20"/>
        </w:rPr>
        <w:t>//insert the new array into the target array</w:t>
      </w:r>
    </w:p>
    <w:p w14:paraId="250D3D2F" w14:textId="07F0FA49" w:rsidR="004B1778" w:rsidRPr="004B1778" w:rsidRDefault="00B4589A" w:rsidP="004B1778">
      <w:pPr>
        <w:widowControl/>
        <w:shd w:val="clear" w:color="auto" w:fill="1D252C"/>
        <w:spacing w:line="270" w:lineRule="atLeast"/>
        <w:jc w:val="left"/>
        <w:rPr>
          <w:rFonts w:ascii="Consolas" w:hAnsi="Consolas" w:cs="宋体" w:hint="eastAsia"/>
          <w:color w:val="B7C5D3"/>
          <w:kern w:val="0"/>
          <w:sz w:val="20"/>
          <w:szCs w:val="20"/>
        </w:rPr>
      </w:pPr>
      <w:r w:rsidRPr="00B4589A">
        <w:rPr>
          <w:rFonts w:ascii="Consolas" w:hAnsi="Consolas" w:cs="宋体"/>
          <w:color w:val="718CA1"/>
          <w:kern w:val="0"/>
          <w:sz w:val="20"/>
          <w:szCs w:val="20"/>
        </w:rPr>
        <w:t>}</w:t>
      </w:r>
    </w:p>
    <w:p w14:paraId="0900DBA2" w14:textId="575417B3" w:rsidR="004B1778" w:rsidRDefault="004B1778" w:rsidP="00005FA4">
      <w:pPr>
        <w:pStyle w:val="1"/>
        <w:spacing w:beforeLines="50" w:before="156" w:after="0"/>
        <w:rPr>
          <w:b w:val="0"/>
          <w:bCs w:val="0"/>
          <w:sz w:val="24"/>
        </w:rPr>
      </w:pPr>
      <w:r w:rsidRPr="004B1778">
        <w:rPr>
          <w:rFonts w:hint="eastAsia"/>
          <w:b w:val="0"/>
          <w:bCs w:val="0"/>
          <w:sz w:val="24"/>
        </w:rPr>
        <w:t>测试数据</w:t>
      </w:r>
    </w:p>
    <w:p w14:paraId="501E10B5" w14:textId="479F76C2" w:rsidR="00766DF6" w:rsidRPr="00766DF6" w:rsidRDefault="00766DF6" w:rsidP="00766DF6">
      <w:pPr>
        <w:rPr>
          <w:rFonts w:hint="eastAsia"/>
        </w:rPr>
      </w:pPr>
      <w:r w:rsidRPr="00766DF6">
        <w:drawing>
          <wp:inline distT="0" distB="0" distL="0" distR="0" wp14:anchorId="4B9BDD59" wp14:editId="426E65BB">
            <wp:extent cx="1452563" cy="7821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2062" cy="792648"/>
                    </a:xfrm>
                    <a:prstGeom prst="rect">
                      <a:avLst/>
                    </a:prstGeom>
                  </pic:spPr>
                </pic:pic>
              </a:graphicData>
            </a:graphic>
          </wp:inline>
        </w:drawing>
      </w:r>
    </w:p>
    <w:p w14:paraId="29B7101F" w14:textId="04213527" w:rsidR="00005FA4" w:rsidRDefault="009A16F8" w:rsidP="00005FA4">
      <w:pPr>
        <w:pStyle w:val="1"/>
        <w:spacing w:beforeLines="50" w:before="156" w:after="0"/>
        <w:rPr>
          <w:sz w:val="24"/>
        </w:rPr>
      </w:pPr>
      <w:r>
        <w:rPr>
          <w:rFonts w:hint="eastAsia"/>
          <w:sz w:val="24"/>
        </w:rPr>
        <w:t>实验总结</w:t>
      </w:r>
    </w:p>
    <w:p w14:paraId="6BD3FCD7" w14:textId="4CED6CD5" w:rsidR="009A16F8" w:rsidRPr="009A16F8" w:rsidRDefault="00E711E2" w:rsidP="009A16F8">
      <w:r>
        <w:rPr>
          <w:rFonts w:hint="eastAsia"/>
        </w:rPr>
        <w:t>C</w:t>
      </w:r>
      <w:r>
        <w:rPr>
          <w:rFonts w:hint="eastAsia"/>
        </w:rPr>
        <w:t>语言的数组</w:t>
      </w:r>
      <w:r w:rsidR="006F6D0C">
        <w:rPr>
          <w:rFonts w:hint="eastAsia"/>
        </w:rPr>
        <w:t>实现本质是连续内存，编写时需要尤其注意内存安全性。</w:t>
      </w:r>
    </w:p>
    <w:p w14:paraId="6775AD60" w14:textId="77777777" w:rsidR="00A11138" w:rsidRPr="009A16F8" w:rsidRDefault="00A11138"/>
    <w:sectPr w:rsidR="00A11138" w:rsidRPr="009A16F8" w:rsidSect="00515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DF5DE" w14:textId="77777777" w:rsidR="007C1574" w:rsidRDefault="007C1574">
      <w:r>
        <w:separator/>
      </w:r>
    </w:p>
  </w:endnote>
  <w:endnote w:type="continuationSeparator" w:id="0">
    <w:p w14:paraId="2A173385" w14:textId="77777777" w:rsidR="007C1574" w:rsidRDefault="007C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57AF7" w14:textId="77777777" w:rsidR="00302FEC" w:rsidRDefault="00302FEC">
    <w:pPr>
      <w:pStyle w:val="a5"/>
      <w:jc w:val="center"/>
    </w:pPr>
  </w:p>
  <w:p w14:paraId="04DB36EB" w14:textId="77777777" w:rsidR="00302FEC" w:rsidRDefault="00302F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727"/>
      <w:docPartObj>
        <w:docPartGallery w:val="AutoText"/>
      </w:docPartObj>
    </w:sdtPr>
    <w:sdtContent>
      <w:p w14:paraId="3C3C550E" w14:textId="77777777" w:rsidR="00302FEC" w:rsidRDefault="00302FEC">
        <w:pPr>
          <w:pStyle w:val="a5"/>
          <w:jc w:val="center"/>
        </w:pPr>
        <w:r>
          <w:rPr>
            <w:noProof/>
          </w:rPr>
          <mc:AlternateContent>
            <mc:Choice Requires="wps">
              <w:drawing>
                <wp:anchor distT="0" distB="0" distL="114300" distR="114300" simplePos="0" relativeHeight="251659264" behindDoc="0" locked="0" layoutInCell="1" allowOverlap="1" wp14:anchorId="38DFBEBD" wp14:editId="7AA527A2">
                  <wp:simplePos x="0" y="0"/>
                  <wp:positionH relativeFrom="page">
                    <wp:posOffset>4062095</wp:posOffset>
                  </wp:positionH>
                  <wp:positionV relativeFrom="page">
                    <wp:posOffset>9901555</wp:posOffset>
                  </wp:positionV>
                  <wp:extent cx="2395855" cy="0"/>
                  <wp:effectExtent l="13970" t="14605" r="9525" b="1397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191E07C" id="_x0000_t32" coordsize="21600,21600" o:spt="32" o:oned="t" path="m,l21600,21600e" filled="f">
                  <v:path arrowok="t" fillok="f" o:connecttype="none"/>
                  <o:lock v:ext="edit" shapetype="t"/>
                </v:shapetype>
                <v:shape id="直接箭头连接符 3" o:spid="_x0000_s1026" type="#_x0000_t32" style="position:absolute;left:0;text-align:left;margin-left:319.85pt;margin-top:779.65pt;width:188.65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" strokecolor="gray" strokeweight="1pt">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EE5CED" wp14:editId="4F6FB94D">
                  <wp:simplePos x="0" y="0"/>
                  <wp:positionH relativeFrom="page">
                    <wp:posOffset>1090295</wp:posOffset>
                  </wp:positionH>
                  <wp:positionV relativeFrom="page">
                    <wp:posOffset>9901555</wp:posOffset>
                  </wp:positionV>
                  <wp:extent cx="2395855" cy="0"/>
                  <wp:effectExtent l="13970" t="14605" r="9525" b="1397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777556CD" id="直接箭头连接符 2" o:spid="_x0000_s1026" type="#_x0000_t32" style="position:absolute;left:0;text-align:left;margin-left:85.85pt;margin-top:779.65pt;width:188.65pt;height: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" strokecolor="gray" strokeweight="1pt">
                  <w10:wrap anchorx="page" anchory="page"/>
                </v:shape>
              </w:pict>
            </mc:Fallback>
          </mc:AlternateContent>
        </w:r>
        <w:r>
          <w:fldChar w:fldCharType="begin"/>
        </w:r>
        <w:r>
          <w:instrText xml:space="preserve"> PAGE   \* MERGEFORMAT </w:instrText>
        </w:r>
        <w:r>
          <w:fldChar w:fldCharType="separate"/>
        </w:r>
        <w:r>
          <w:rPr>
            <w:lang w:val="zh-CN"/>
          </w:rPr>
          <w:t>I</w:t>
        </w:r>
        <w:r>
          <w:rPr>
            <w:lang w:val="zh-CN"/>
          </w:rPr>
          <w:fldChar w:fldCharType="end"/>
        </w:r>
      </w:p>
    </w:sdtContent>
  </w:sdt>
  <w:p w14:paraId="7197D412" w14:textId="77777777" w:rsidR="00302FEC" w:rsidRDefault="00302F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104F5" w14:textId="77777777" w:rsidR="007C1574" w:rsidRDefault="007C1574">
      <w:r>
        <w:separator/>
      </w:r>
    </w:p>
  </w:footnote>
  <w:footnote w:type="continuationSeparator" w:id="0">
    <w:p w14:paraId="650E78A1" w14:textId="77777777" w:rsidR="007C1574" w:rsidRDefault="007C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25E7A" w14:textId="77777777" w:rsidR="00302FEC" w:rsidRDefault="00302FEC" w:rsidP="005153F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D1DBC" w14:textId="77777777" w:rsidR="00302FEC" w:rsidRDefault="00302FEC" w:rsidP="005153FF">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E39CC" w14:textId="77777777" w:rsidR="00302FEC" w:rsidRDefault="00302FEC">
    <w:pPr>
      <w:pStyle w:val="a3"/>
    </w:pPr>
    <w:r>
      <w:rPr>
        <w:rFonts w:hint="eastAsia"/>
      </w:rPr>
      <w:t>C语言程序设计实验报告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6086"/>
    <w:multiLevelType w:val="hybridMultilevel"/>
    <w:tmpl w:val="4846180E"/>
    <w:lvl w:ilvl="0" w:tplc="C8064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B670A8"/>
    <w:multiLevelType w:val="hybridMultilevel"/>
    <w:tmpl w:val="4ABC8ACE"/>
    <w:lvl w:ilvl="0" w:tplc="7CEA8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E01A6"/>
    <w:multiLevelType w:val="hybridMultilevel"/>
    <w:tmpl w:val="ACAE192A"/>
    <w:lvl w:ilvl="0" w:tplc="A01E11A8">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59B0E68"/>
    <w:multiLevelType w:val="hybridMultilevel"/>
    <w:tmpl w:val="D9FC1278"/>
    <w:lvl w:ilvl="0" w:tplc="3C70FA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E27FBB"/>
    <w:multiLevelType w:val="hybridMultilevel"/>
    <w:tmpl w:val="AF6C5B26"/>
    <w:lvl w:ilvl="0" w:tplc="4B627428">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A664BCD"/>
    <w:multiLevelType w:val="hybridMultilevel"/>
    <w:tmpl w:val="D780CBDA"/>
    <w:lvl w:ilvl="0" w:tplc="BFACC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4A683D"/>
    <w:multiLevelType w:val="hybridMultilevel"/>
    <w:tmpl w:val="4846180E"/>
    <w:lvl w:ilvl="0" w:tplc="C8064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0306B40"/>
    <w:multiLevelType w:val="hybridMultilevel"/>
    <w:tmpl w:val="61FA3FBA"/>
    <w:lvl w:ilvl="0" w:tplc="176265C2">
      <w:start w:val="1"/>
      <w:numFmt w:val="decimal"/>
      <w:lvlText w:val="%1）"/>
      <w:lvlJc w:val="left"/>
      <w:pPr>
        <w:ind w:left="360" w:hanging="360"/>
      </w:pPr>
      <w:rPr>
        <w:rFonts w:ascii="Times New Roman" w:hAnsi="宋体"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A865A3"/>
    <w:multiLevelType w:val="hybridMultilevel"/>
    <w:tmpl w:val="23365752"/>
    <w:lvl w:ilvl="0" w:tplc="93E8D8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6C330C"/>
    <w:multiLevelType w:val="hybridMultilevel"/>
    <w:tmpl w:val="245C3DBE"/>
    <w:lvl w:ilvl="0" w:tplc="B13A72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1657113"/>
    <w:multiLevelType w:val="hybridMultilevel"/>
    <w:tmpl w:val="22F446E4"/>
    <w:lvl w:ilvl="0" w:tplc="1B2A8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800760"/>
    <w:multiLevelType w:val="hybridMultilevel"/>
    <w:tmpl w:val="BC84B262"/>
    <w:lvl w:ilvl="0" w:tplc="D4D20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B34A87"/>
    <w:multiLevelType w:val="hybridMultilevel"/>
    <w:tmpl w:val="684E0824"/>
    <w:lvl w:ilvl="0" w:tplc="ADE4B7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6411FB"/>
    <w:multiLevelType w:val="hybridMultilevel"/>
    <w:tmpl w:val="4846180E"/>
    <w:lvl w:ilvl="0" w:tplc="C8064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58479F3"/>
    <w:multiLevelType w:val="hybridMultilevel"/>
    <w:tmpl w:val="B2E2FFB0"/>
    <w:lvl w:ilvl="0" w:tplc="25EAE6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63BA2AA1"/>
    <w:multiLevelType w:val="multilevel"/>
    <w:tmpl w:val="63BA2AA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88624BA"/>
    <w:multiLevelType w:val="hybridMultilevel"/>
    <w:tmpl w:val="48F8B80A"/>
    <w:lvl w:ilvl="0" w:tplc="E8546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2502C11"/>
    <w:multiLevelType w:val="hybridMultilevel"/>
    <w:tmpl w:val="EE92FF7C"/>
    <w:lvl w:ilvl="0" w:tplc="9378F6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6"/>
  </w:num>
  <w:num w:numId="3">
    <w:abstractNumId w:val="6"/>
  </w:num>
  <w:num w:numId="4">
    <w:abstractNumId w:val="9"/>
  </w:num>
  <w:num w:numId="5">
    <w:abstractNumId w:val="2"/>
  </w:num>
  <w:num w:numId="6">
    <w:abstractNumId w:val="4"/>
  </w:num>
  <w:num w:numId="7">
    <w:abstractNumId w:val="12"/>
  </w:num>
  <w:num w:numId="8">
    <w:abstractNumId w:val="14"/>
  </w:num>
  <w:num w:numId="9">
    <w:abstractNumId w:val="0"/>
  </w:num>
  <w:num w:numId="10">
    <w:abstractNumId w:val="17"/>
  </w:num>
  <w:num w:numId="11">
    <w:abstractNumId w:val="15"/>
  </w:num>
  <w:num w:numId="12">
    <w:abstractNumId w:val="7"/>
  </w:num>
  <w:num w:numId="13">
    <w:abstractNumId w:val="5"/>
  </w:num>
  <w:num w:numId="14">
    <w:abstractNumId w:val="3"/>
  </w:num>
  <w:num w:numId="15">
    <w:abstractNumId w:val="18"/>
  </w:num>
  <w:num w:numId="16">
    <w:abstractNumId w:val="11"/>
  </w:num>
  <w:num w:numId="17">
    <w:abstractNumId w:val="1"/>
  </w:num>
  <w:num w:numId="18">
    <w:abstractNumId w:val="13"/>
  </w:num>
  <w:num w:numId="19">
    <w:abstractNumId w:val="19"/>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g He">
    <w15:presenceInfo w15:providerId="Windows Live" w15:userId="f462c598e7f9d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4"/>
    <w:rsid w:val="00005FA4"/>
    <w:rsid w:val="001638DE"/>
    <w:rsid w:val="001E7E6B"/>
    <w:rsid w:val="00265BE3"/>
    <w:rsid w:val="00302FEC"/>
    <w:rsid w:val="003D2416"/>
    <w:rsid w:val="00437FE0"/>
    <w:rsid w:val="004846B3"/>
    <w:rsid w:val="004A3D42"/>
    <w:rsid w:val="004B1778"/>
    <w:rsid w:val="005153FF"/>
    <w:rsid w:val="00554C4A"/>
    <w:rsid w:val="006F6D0C"/>
    <w:rsid w:val="0071117D"/>
    <w:rsid w:val="00766DF6"/>
    <w:rsid w:val="00781DE5"/>
    <w:rsid w:val="007C1574"/>
    <w:rsid w:val="007E7F1E"/>
    <w:rsid w:val="007F1E0E"/>
    <w:rsid w:val="00801867"/>
    <w:rsid w:val="0086522F"/>
    <w:rsid w:val="008C01BA"/>
    <w:rsid w:val="0091191F"/>
    <w:rsid w:val="00913527"/>
    <w:rsid w:val="009A16F8"/>
    <w:rsid w:val="00A042D9"/>
    <w:rsid w:val="00A11138"/>
    <w:rsid w:val="00A46AD9"/>
    <w:rsid w:val="00A56B66"/>
    <w:rsid w:val="00AA5BE4"/>
    <w:rsid w:val="00B4589A"/>
    <w:rsid w:val="00D33334"/>
    <w:rsid w:val="00DF6ED1"/>
    <w:rsid w:val="00E7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3FA8"/>
  <w15:chartTrackingRefBased/>
  <w15:docId w15:val="{2CD2ECED-B7E2-42C7-851D-D63094EC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FA4"/>
    <w:pPr>
      <w:widowControl w:val="0"/>
      <w:jc w:val="both"/>
    </w:pPr>
    <w:rPr>
      <w:rFonts w:ascii="Times New Roman" w:eastAsia="宋体" w:hAnsi="Times New Roman" w:cs="Times New Roman"/>
      <w:szCs w:val="24"/>
    </w:rPr>
  </w:style>
  <w:style w:type="paragraph" w:styleId="1">
    <w:name w:val="heading 1"/>
    <w:basedOn w:val="a"/>
    <w:next w:val="a"/>
    <w:link w:val="10"/>
    <w:qFormat/>
    <w:rsid w:val="00005FA4"/>
    <w:pPr>
      <w:keepNext/>
      <w:keepLines/>
      <w:spacing w:before="340" w:after="330" w:line="578" w:lineRule="auto"/>
      <w:outlineLvl w:val="0"/>
    </w:pPr>
    <w:rPr>
      <w:b/>
      <w:bCs/>
      <w:kern w:val="44"/>
      <w:sz w:val="44"/>
      <w:szCs w:val="44"/>
    </w:rPr>
  </w:style>
  <w:style w:type="paragraph" w:styleId="2">
    <w:name w:val="heading 2"/>
    <w:basedOn w:val="a"/>
    <w:next w:val="a"/>
    <w:link w:val="20"/>
    <w:qFormat/>
    <w:rsid w:val="00005FA4"/>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05FA4"/>
    <w:rPr>
      <w:rFonts w:ascii="Times New Roman" w:eastAsia="宋体" w:hAnsi="Times New Roman" w:cs="Times New Roman"/>
      <w:b/>
      <w:bCs/>
      <w:kern w:val="44"/>
      <w:sz w:val="44"/>
      <w:szCs w:val="44"/>
    </w:rPr>
  </w:style>
  <w:style w:type="character" w:customStyle="1" w:styleId="20">
    <w:name w:val="标题 2 字符"/>
    <w:basedOn w:val="a0"/>
    <w:link w:val="2"/>
    <w:rsid w:val="00005FA4"/>
    <w:rPr>
      <w:rFonts w:ascii="Arial" w:eastAsia="黑体" w:hAnsi="Arial" w:cs="Times New Roman"/>
      <w:b/>
      <w:bCs/>
      <w:sz w:val="32"/>
      <w:szCs w:val="32"/>
    </w:rPr>
  </w:style>
  <w:style w:type="paragraph" w:styleId="a3">
    <w:name w:val="header"/>
    <w:basedOn w:val="a"/>
    <w:link w:val="a4"/>
    <w:uiPriority w:val="99"/>
    <w:unhideWhenUsed/>
    <w:qFormat/>
    <w:rsid w:val="00005F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05FA4"/>
    <w:rPr>
      <w:sz w:val="18"/>
      <w:szCs w:val="18"/>
    </w:rPr>
  </w:style>
  <w:style w:type="paragraph" w:styleId="a5">
    <w:name w:val="footer"/>
    <w:basedOn w:val="a"/>
    <w:link w:val="a6"/>
    <w:uiPriority w:val="99"/>
    <w:unhideWhenUsed/>
    <w:qFormat/>
    <w:rsid w:val="00005F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005FA4"/>
    <w:rPr>
      <w:sz w:val="18"/>
      <w:szCs w:val="18"/>
    </w:rPr>
  </w:style>
  <w:style w:type="paragraph" w:styleId="TOC1">
    <w:name w:val="toc 1"/>
    <w:basedOn w:val="a"/>
    <w:next w:val="a"/>
    <w:semiHidden/>
    <w:qFormat/>
    <w:rsid w:val="00005FA4"/>
  </w:style>
  <w:style w:type="paragraph" w:styleId="TOC2">
    <w:name w:val="toc 2"/>
    <w:basedOn w:val="a"/>
    <w:next w:val="a"/>
    <w:semiHidden/>
    <w:rsid w:val="00005FA4"/>
    <w:pPr>
      <w:ind w:leftChars="200" w:left="420"/>
    </w:pPr>
  </w:style>
  <w:style w:type="character" w:styleId="a7">
    <w:name w:val="Hyperlink"/>
    <w:basedOn w:val="a0"/>
    <w:qFormat/>
    <w:rsid w:val="00005FA4"/>
    <w:rPr>
      <w:color w:val="0000FF"/>
      <w:u w:val="single"/>
    </w:rPr>
  </w:style>
  <w:style w:type="character" w:customStyle="1" w:styleId="4Char">
    <w:name w:val="样式4 Char"/>
    <w:link w:val="4"/>
    <w:rsid w:val="00005FA4"/>
    <w:rPr>
      <w:b/>
      <w:sz w:val="24"/>
      <w:szCs w:val="24"/>
    </w:rPr>
  </w:style>
  <w:style w:type="paragraph" w:customStyle="1" w:styleId="4">
    <w:name w:val="样式4"/>
    <w:basedOn w:val="a"/>
    <w:link w:val="4Char"/>
    <w:qFormat/>
    <w:rsid w:val="00005FA4"/>
    <w:pPr>
      <w:snapToGrid w:val="0"/>
      <w:spacing w:afterLines="25" w:line="360" w:lineRule="auto"/>
    </w:pPr>
    <w:rPr>
      <w:rFonts w:asciiTheme="minorHAnsi" w:eastAsiaTheme="minorEastAsia" w:hAnsiTheme="minorHAnsi" w:cstheme="minorBidi"/>
      <w:b/>
      <w:sz w:val="24"/>
    </w:rPr>
  </w:style>
  <w:style w:type="paragraph" w:styleId="a8">
    <w:name w:val="List Paragraph"/>
    <w:basedOn w:val="a"/>
    <w:uiPriority w:val="34"/>
    <w:qFormat/>
    <w:rsid w:val="00005FA4"/>
    <w:pPr>
      <w:ind w:firstLineChars="200" w:firstLine="420"/>
    </w:pPr>
  </w:style>
  <w:style w:type="table" w:styleId="a9">
    <w:name w:val="Table Grid"/>
    <w:basedOn w:val="a1"/>
    <w:uiPriority w:val="59"/>
    <w:qFormat/>
    <w:rsid w:val="00005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uiPriority w:val="99"/>
    <w:semiHidden/>
    <w:unhideWhenUsed/>
    <w:rsid w:val="00005FA4"/>
  </w:style>
  <w:style w:type="paragraph" w:styleId="ab">
    <w:name w:val="Normal (Web)"/>
    <w:basedOn w:val="a"/>
    <w:uiPriority w:val="99"/>
    <w:semiHidden/>
    <w:unhideWhenUsed/>
    <w:rsid w:val="00005FA4"/>
    <w:pPr>
      <w:widowControl/>
      <w:spacing w:before="100" w:beforeAutospacing="1" w:after="100" w:afterAutospacing="1"/>
      <w:jc w:val="left"/>
    </w:pPr>
    <w:rPr>
      <w:rFonts w:ascii="宋体" w:hAnsi="宋体" w:cs="宋体"/>
      <w:kern w:val="0"/>
      <w:sz w:val="24"/>
    </w:rPr>
  </w:style>
  <w:style w:type="character" w:customStyle="1" w:styleId="ac">
    <w:name w:val="副标题 字符"/>
    <w:link w:val="ad"/>
    <w:uiPriority w:val="11"/>
    <w:qFormat/>
    <w:rsid w:val="00005FA4"/>
    <w:rPr>
      <w:rFonts w:ascii="Cambria" w:hAnsi="Cambria" w:cs="Times New Roman"/>
      <w:b/>
      <w:bCs/>
      <w:kern w:val="28"/>
      <w:sz w:val="32"/>
      <w:szCs w:val="32"/>
    </w:rPr>
  </w:style>
  <w:style w:type="paragraph" w:styleId="ad">
    <w:name w:val="Subtitle"/>
    <w:basedOn w:val="a"/>
    <w:next w:val="a"/>
    <w:link w:val="ac"/>
    <w:uiPriority w:val="11"/>
    <w:qFormat/>
    <w:rsid w:val="00005FA4"/>
    <w:pPr>
      <w:spacing w:before="240" w:after="60" w:line="312" w:lineRule="auto"/>
      <w:jc w:val="center"/>
      <w:outlineLvl w:val="1"/>
    </w:pPr>
    <w:rPr>
      <w:rFonts w:ascii="Cambria" w:eastAsiaTheme="minorEastAsia" w:hAnsi="Cambria"/>
      <w:b/>
      <w:bCs/>
      <w:kern w:val="28"/>
      <w:sz w:val="32"/>
      <w:szCs w:val="32"/>
    </w:rPr>
  </w:style>
  <w:style w:type="character" w:customStyle="1" w:styleId="11">
    <w:name w:val="副标题 字符1"/>
    <w:basedOn w:val="a0"/>
    <w:uiPriority w:val="11"/>
    <w:rsid w:val="00005FA4"/>
    <w:rPr>
      <w:b/>
      <w:bCs/>
      <w:kern w:val="28"/>
      <w:sz w:val="32"/>
      <w:szCs w:val="32"/>
    </w:rPr>
  </w:style>
  <w:style w:type="paragraph" w:styleId="ae">
    <w:name w:val="Title"/>
    <w:next w:val="a"/>
    <w:link w:val="af"/>
    <w:uiPriority w:val="10"/>
    <w:qFormat/>
    <w:rsid w:val="00E711E2"/>
    <w:pPr>
      <w:widowControl w:val="0"/>
      <w:spacing w:beforeLines="50"/>
      <w:ind w:leftChars="-67" w:left="-141"/>
      <w:outlineLvl w:val="1"/>
    </w:pPr>
    <w:rPr>
      <w:rFonts w:ascii="Times New Roman" w:eastAsia="黑体" w:hAnsi="Times New Roman" w:cstheme="majorBidi"/>
      <w:b/>
      <w:bCs/>
      <w:sz w:val="28"/>
      <w:szCs w:val="32"/>
    </w:rPr>
  </w:style>
  <w:style w:type="character" w:customStyle="1" w:styleId="af">
    <w:name w:val="标题 字符"/>
    <w:basedOn w:val="a0"/>
    <w:link w:val="ae"/>
    <w:uiPriority w:val="10"/>
    <w:qFormat/>
    <w:rsid w:val="00E711E2"/>
    <w:rPr>
      <w:rFonts w:ascii="Times New Roman" w:eastAsia="黑体" w:hAnsi="Times New Roman" w:cstheme="majorBidi"/>
      <w:b/>
      <w:bCs/>
      <w:sz w:val="28"/>
      <w:szCs w:val="32"/>
    </w:rPr>
  </w:style>
  <w:style w:type="paragraph" w:styleId="af0">
    <w:name w:val="No Spacing"/>
    <w:uiPriority w:val="1"/>
    <w:qFormat/>
    <w:rsid w:val="00E711E2"/>
    <w:pPr>
      <w:widowControl w:val="0"/>
      <w:jc w:val="center"/>
    </w:pPr>
    <w:rPr>
      <w:rFonts w:ascii="Times New Roman" w:eastAsia="黑体" w:hAnsi="Times New Roman"/>
      <w:sz w:val="24"/>
    </w:rPr>
  </w:style>
  <w:style w:type="paragraph" w:customStyle="1" w:styleId="C">
    <w:name w:val="C一级标题"/>
    <w:next w:val="ae"/>
    <w:link w:val="C0"/>
    <w:qFormat/>
    <w:rsid w:val="00E711E2"/>
    <w:pPr>
      <w:spacing w:beforeLines="50"/>
      <w:jc w:val="center"/>
      <w:outlineLvl w:val="0"/>
    </w:pPr>
    <w:rPr>
      <w:rFonts w:ascii="Times New Roman" w:eastAsia="黑体" w:hAnsi="Times New Roman" w:cs="Times New Roman"/>
      <w:b/>
      <w:bCs/>
      <w:kern w:val="44"/>
      <w:sz w:val="36"/>
      <w:szCs w:val="21"/>
    </w:rPr>
  </w:style>
  <w:style w:type="character" w:customStyle="1" w:styleId="C0">
    <w:name w:val="C一级标题 字符"/>
    <w:basedOn w:val="10"/>
    <w:link w:val="C"/>
    <w:qFormat/>
    <w:rsid w:val="00E711E2"/>
    <w:rPr>
      <w:rFonts w:ascii="Times New Roman" w:eastAsia="黑体" w:hAnsi="Times New Roman" w:cs="Times New Roman"/>
      <w:b/>
      <w:bCs/>
      <w:kern w:val="44"/>
      <w:sz w:val="3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406">
      <w:bodyDiv w:val="1"/>
      <w:marLeft w:val="0"/>
      <w:marRight w:val="0"/>
      <w:marTop w:val="0"/>
      <w:marBottom w:val="0"/>
      <w:divBdr>
        <w:top w:val="none" w:sz="0" w:space="0" w:color="auto"/>
        <w:left w:val="none" w:sz="0" w:space="0" w:color="auto"/>
        <w:bottom w:val="none" w:sz="0" w:space="0" w:color="auto"/>
        <w:right w:val="none" w:sz="0" w:space="0" w:color="auto"/>
      </w:divBdr>
      <w:divsChild>
        <w:div w:id="943996712">
          <w:marLeft w:val="0"/>
          <w:marRight w:val="0"/>
          <w:marTop w:val="0"/>
          <w:marBottom w:val="0"/>
          <w:divBdr>
            <w:top w:val="none" w:sz="0" w:space="0" w:color="auto"/>
            <w:left w:val="none" w:sz="0" w:space="0" w:color="auto"/>
            <w:bottom w:val="none" w:sz="0" w:space="0" w:color="auto"/>
            <w:right w:val="none" w:sz="0" w:space="0" w:color="auto"/>
          </w:divBdr>
          <w:divsChild>
            <w:div w:id="1246256800">
              <w:marLeft w:val="0"/>
              <w:marRight w:val="0"/>
              <w:marTop w:val="0"/>
              <w:marBottom w:val="0"/>
              <w:divBdr>
                <w:top w:val="none" w:sz="0" w:space="0" w:color="auto"/>
                <w:left w:val="none" w:sz="0" w:space="0" w:color="auto"/>
                <w:bottom w:val="none" w:sz="0" w:space="0" w:color="auto"/>
                <w:right w:val="none" w:sz="0" w:space="0" w:color="auto"/>
              </w:divBdr>
            </w:div>
            <w:div w:id="1143162630">
              <w:marLeft w:val="0"/>
              <w:marRight w:val="0"/>
              <w:marTop w:val="0"/>
              <w:marBottom w:val="0"/>
              <w:divBdr>
                <w:top w:val="none" w:sz="0" w:space="0" w:color="auto"/>
                <w:left w:val="none" w:sz="0" w:space="0" w:color="auto"/>
                <w:bottom w:val="none" w:sz="0" w:space="0" w:color="auto"/>
                <w:right w:val="none" w:sz="0" w:space="0" w:color="auto"/>
              </w:divBdr>
            </w:div>
            <w:div w:id="1506431427">
              <w:marLeft w:val="0"/>
              <w:marRight w:val="0"/>
              <w:marTop w:val="0"/>
              <w:marBottom w:val="0"/>
              <w:divBdr>
                <w:top w:val="none" w:sz="0" w:space="0" w:color="auto"/>
                <w:left w:val="none" w:sz="0" w:space="0" w:color="auto"/>
                <w:bottom w:val="none" w:sz="0" w:space="0" w:color="auto"/>
                <w:right w:val="none" w:sz="0" w:space="0" w:color="auto"/>
              </w:divBdr>
            </w:div>
            <w:div w:id="1029839143">
              <w:marLeft w:val="0"/>
              <w:marRight w:val="0"/>
              <w:marTop w:val="0"/>
              <w:marBottom w:val="0"/>
              <w:divBdr>
                <w:top w:val="none" w:sz="0" w:space="0" w:color="auto"/>
                <w:left w:val="none" w:sz="0" w:space="0" w:color="auto"/>
                <w:bottom w:val="none" w:sz="0" w:space="0" w:color="auto"/>
                <w:right w:val="none" w:sz="0" w:space="0" w:color="auto"/>
              </w:divBdr>
            </w:div>
            <w:div w:id="214780774">
              <w:marLeft w:val="0"/>
              <w:marRight w:val="0"/>
              <w:marTop w:val="0"/>
              <w:marBottom w:val="0"/>
              <w:divBdr>
                <w:top w:val="none" w:sz="0" w:space="0" w:color="auto"/>
                <w:left w:val="none" w:sz="0" w:space="0" w:color="auto"/>
                <w:bottom w:val="none" w:sz="0" w:space="0" w:color="auto"/>
                <w:right w:val="none" w:sz="0" w:space="0" w:color="auto"/>
              </w:divBdr>
            </w:div>
            <w:div w:id="438529990">
              <w:marLeft w:val="0"/>
              <w:marRight w:val="0"/>
              <w:marTop w:val="0"/>
              <w:marBottom w:val="0"/>
              <w:divBdr>
                <w:top w:val="none" w:sz="0" w:space="0" w:color="auto"/>
                <w:left w:val="none" w:sz="0" w:space="0" w:color="auto"/>
                <w:bottom w:val="none" w:sz="0" w:space="0" w:color="auto"/>
                <w:right w:val="none" w:sz="0" w:space="0" w:color="auto"/>
              </w:divBdr>
            </w:div>
            <w:div w:id="840044965">
              <w:marLeft w:val="0"/>
              <w:marRight w:val="0"/>
              <w:marTop w:val="0"/>
              <w:marBottom w:val="0"/>
              <w:divBdr>
                <w:top w:val="none" w:sz="0" w:space="0" w:color="auto"/>
                <w:left w:val="none" w:sz="0" w:space="0" w:color="auto"/>
                <w:bottom w:val="none" w:sz="0" w:space="0" w:color="auto"/>
                <w:right w:val="none" w:sz="0" w:space="0" w:color="auto"/>
              </w:divBdr>
            </w:div>
            <w:div w:id="2005668324">
              <w:marLeft w:val="0"/>
              <w:marRight w:val="0"/>
              <w:marTop w:val="0"/>
              <w:marBottom w:val="0"/>
              <w:divBdr>
                <w:top w:val="none" w:sz="0" w:space="0" w:color="auto"/>
                <w:left w:val="none" w:sz="0" w:space="0" w:color="auto"/>
                <w:bottom w:val="none" w:sz="0" w:space="0" w:color="auto"/>
                <w:right w:val="none" w:sz="0" w:space="0" w:color="auto"/>
              </w:divBdr>
            </w:div>
            <w:div w:id="1686514954">
              <w:marLeft w:val="0"/>
              <w:marRight w:val="0"/>
              <w:marTop w:val="0"/>
              <w:marBottom w:val="0"/>
              <w:divBdr>
                <w:top w:val="none" w:sz="0" w:space="0" w:color="auto"/>
                <w:left w:val="none" w:sz="0" w:space="0" w:color="auto"/>
                <w:bottom w:val="none" w:sz="0" w:space="0" w:color="auto"/>
                <w:right w:val="none" w:sz="0" w:space="0" w:color="auto"/>
              </w:divBdr>
            </w:div>
            <w:div w:id="1964723997">
              <w:marLeft w:val="0"/>
              <w:marRight w:val="0"/>
              <w:marTop w:val="0"/>
              <w:marBottom w:val="0"/>
              <w:divBdr>
                <w:top w:val="none" w:sz="0" w:space="0" w:color="auto"/>
                <w:left w:val="none" w:sz="0" w:space="0" w:color="auto"/>
                <w:bottom w:val="none" w:sz="0" w:space="0" w:color="auto"/>
                <w:right w:val="none" w:sz="0" w:space="0" w:color="auto"/>
              </w:divBdr>
            </w:div>
            <w:div w:id="1023477089">
              <w:marLeft w:val="0"/>
              <w:marRight w:val="0"/>
              <w:marTop w:val="0"/>
              <w:marBottom w:val="0"/>
              <w:divBdr>
                <w:top w:val="none" w:sz="0" w:space="0" w:color="auto"/>
                <w:left w:val="none" w:sz="0" w:space="0" w:color="auto"/>
                <w:bottom w:val="none" w:sz="0" w:space="0" w:color="auto"/>
                <w:right w:val="none" w:sz="0" w:space="0" w:color="auto"/>
              </w:divBdr>
            </w:div>
            <w:div w:id="1589730157">
              <w:marLeft w:val="0"/>
              <w:marRight w:val="0"/>
              <w:marTop w:val="0"/>
              <w:marBottom w:val="0"/>
              <w:divBdr>
                <w:top w:val="none" w:sz="0" w:space="0" w:color="auto"/>
                <w:left w:val="none" w:sz="0" w:space="0" w:color="auto"/>
                <w:bottom w:val="none" w:sz="0" w:space="0" w:color="auto"/>
                <w:right w:val="none" w:sz="0" w:space="0" w:color="auto"/>
              </w:divBdr>
            </w:div>
            <w:div w:id="25297977">
              <w:marLeft w:val="0"/>
              <w:marRight w:val="0"/>
              <w:marTop w:val="0"/>
              <w:marBottom w:val="0"/>
              <w:divBdr>
                <w:top w:val="none" w:sz="0" w:space="0" w:color="auto"/>
                <w:left w:val="none" w:sz="0" w:space="0" w:color="auto"/>
                <w:bottom w:val="none" w:sz="0" w:space="0" w:color="auto"/>
                <w:right w:val="none" w:sz="0" w:space="0" w:color="auto"/>
              </w:divBdr>
            </w:div>
            <w:div w:id="2114158347">
              <w:marLeft w:val="0"/>
              <w:marRight w:val="0"/>
              <w:marTop w:val="0"/>
              <w:marBottom w:val="0"/>
              <w:divBdr>
                <w:top w:val="none" w:sz="0" w:space="0" w:color="auto"/>
                <w:left w:val="none" w:sz="0" w:space="0" w:color="auto"/>
                <w:bottom w:val="none" w:sz="0" w:space="0" w:color="auto"/>
                <w:right w:val="none" w:sz="0" w:space="0" w:color="auto"/>
              </w:divBdr>
            </w:div>
            <w:div w:id="1821533046">
              <w:marLeft w:val="0"/>
              <w:marRight w:val="0"/>
              <w:marTop w:val="0"/>
              <w:marBottom w:val="0"/>
              <w:divBdr>
                <w:top w:val="none" w:sz="0" w:space="0" w:color="auto"/>
                <w:left w:val="none" w:sz="0" w:space="0" w:color="auto"/>
                <w:bottom w:val="none" w:sz="0" w:space="0" w:color="auto"/>
                <w:right w:val="none" w:sz="0" w:space="0" w:color="auto"/>
              </w:divBdr>
            </w:div>
            <w:div w:id="1275819383">
              <w:marLeft w:val="0"/>
              <w:marRight w:val="0"/>
              <w:marTop w:val="0"/>
              <w:marBottom w:val="0"/>
              <w:divBdr>
                <w:top w:val="none" w:sz="0" w:space="0" w:color="auto"/>
                <w:left w:val="none" w:sz="0" w:space="0" w:color="auto"/>
                <w:bottom w:val="none" w:sz="0" w:space="0" w:color="auto"/>
                <w:right w:val="none" w:sz="0" w:space="0" w:color="auto"/>
              </w:divBdr>
            </w:div>
            <w:div w:id="158234378">
              <w:marLeft w:val="0"/>
              <w:marRight w:val="0"/>
              <w:marTop w:val="0"/>
              <w:marBottom w:val="0"/>
              <w:divBdr>
                <w:top w:val="none" w:sz="0" w:space="0" w:color="auto"/>
                <w:left w:val="none" w:sz="0" w:space="0" w:color="auto"/>
                <w:bottom w:val="none" w:sz="0" w:space="0" w:color="auto"/>
                <w:right w:val="none" w:sz="0" w:space="0" w:color="auto"/>
              </w:divBdr>
            </w:div>
            <w:div w:id="1948536216">
              <w:marLeft w:val="0"/>
              <w:marRight w:val="0"/>
              <w:marTop w:val="0"/>
              <w:marBottom w:val="0"/>
              <w:divBdr>
                <w:top w:val="none" w:sz="0" w:space="0" w:color="auto"/>
                <w:left w:val="none" w:sz="0" w:space="0" w:color="auto"/>
                <w:bottom w:val="none" w:sz="0" w:space="0" w:color="auto"/>
                <w:right w:val="none" w:sz="0" w:space="0" w:color="auto"/>
              </w:divBdr>
            </w:div>
            <w:div w:id="1394426489">
              <w:marLeft w:val="0"/>
              <w:marRight w:val="0"/>
              <w:marTop w:val="0"/>
              <w:marBottom w:val="0"/>
              <w:divBdr>
                <w:top w:val="none" w:sz="0" w:space="0" w:color="auto"/>
                <w:left w:val="none" w:sz="0" w:space="0" w:color="auto"/>
                <w:bottom w:val="none" w:sz="0" w:space="0" w:color="auto"/>
                <w:right w:val="none" w:sz="0" w:space="0" w:color="auto"/>
              </w:divBdr>
            </w:div>
            <w:div w:id="727607324">
              <w:marLeft w:val="0"/>
              <w:marRight w:val="0"/>
              <w:marTop w:val="0"/>
              <w:marBottom w:val="0"/>
              <w:divBdr>
                <w:top w:val="none" w:sz="0" w:space="0" w:color="auto"/>
                <w:left w:val="none" w:sz="0" w:space="0" w:color="auto"/>
                <w:bottom w:val="none" w:sz="0" w:space="0" w:color="auto"/>
                <w:right w:val="none" w:sz="0" w:space="0" w:color="auto"/>
              </w:divBdr>
            </w:div>
            <w:div w:id="840702113">
              <w:marLeft w:val="0"/>
              <w:marRight w:val="0"/>
              <w:marTop w:val="0"/>
              <w:marBottom w:val="0"/>
              <w:divBdr>
                <w:top w:val="none" w:sz="0" w:space="0" w:color="auto"/>
                <w:left w:val="none" w:sz="0" w:space="0" w:color="auto"/>
                <w:bottom w:val="none" w:sz="0" w:space="0" w:color="auto"/>
                <w:right w:val="none" w:sz="0" w:space="0" w:color="auto"/>
              </w:divBdr>
            </w:div>
            <w:div w:id="1857649131">
              <w:marLeft w:val="0"/>
              <w:marRight w:val="0"/>
              <w:marTop w:val="0"/>
              <w:marBottom w:val="0"/>
              <w:divBdr>
                <w:top w:val="none" w:sz="0" w:space="0" w:color="auto"/>
                <w:left w:val="none" w:sz="0" w:space="0" w:color="auto"/>
                <w:bottom w:val="none" w:sz="0" w:space="0" w:color="auto"/>
                <w:right w:val="none" w:sz="0" w:space="0" w:color="auto"/>
              </w:divBdr>
            </w:div>
            <w:div w:id="1758594602">
              <w:marLeft w:val="0"/>
              <w:marRight w:val="0"/>
              <w:marTop w:val="0"/>
              <w:marBottom w:val="0"/>
              <w:divBdr>
                <w:top w:val="none" w:sz="0" w:space="0" w:color="auto"/>
                <w:left w:val="none" w:sz="0" w:space="0" w:color="auto"/>
                <w:bottom w:val="none" w:sz="0" w:space="0" w:color="auto"/>
                <w:right w:val="none" w:sz="0" w:space="0" w:color="auto"/>
              </w:divBdr>
            </w:div>
            <w:div w:id="2119130809">
              <w:marLeft w:val="0"/>
              <w:marRight w:val="0"/>
              <w:marTop w:val="0"/>
              <w:marBottom w:val="0"/>
              <w:divBdr>
                <w:top w:val="none" w:sz="0" w:space="0" w:color="auto"/>
                <w:left w:val="none" w:sz="0" w:space="0" w:color="auto"/>
                <w:bottom w:val="none" w:sz="0" w:space="0" w:color="auto"/>
                <w:right w:val="none" w:sz="0" w:space="0" w:color="auto"/>
              </w:divBdr>
            </w:div>
            <w:div w:id="1916040488">
              <w:marLeft w:val="0"/>
              <w:marRight w:val="0"/>
              <w:marTop w:val="0"/>
              <w:marBottom w:val="0"/>
              <w:divBdr>
                <w:top w:val="none" w:sz="0" w:space="0" w:color="auto"/>
                <w:left w:val="none" w:sz="0" w:space="0" w:color="auto"/>
                <w:bottom w:val="none" w:sz="0" w:space="0" w:color="auto"/>
                <w:right w:val="none" w:sz="0" w:space="0" w:color="auto"/>
              </w:divBdr>
            </w:div>
            <w:div w:id="890505938">
              <w:marLeft w:val="0"/>
              <w:marRight w:val="0"/>
              <w:marTop w:val="0"/>
              <w:marBottom w:val="0"/>
              <w:divBdr>
                <w:top w:val="none" w:sz="0" w:space="0" w:color="auto"/>
                <w:left w:val="none" w:sz="0" w:space="0" w:color="auto"/>
                <w:bottom w:val="none" w:sz="0" w:space="0" w:color="auto"/>
                <w:right w:val="none" w:sz="0" w:space="0" w:color="auto"/>
              </w:divBdr>
            </w:div>
            <w:div w:id="605114558">
              <w:marLeft w:val="0"/>
              <w:marRight w:val="0"/>
              <w:marTop w:val="0"/>
              <w:marBottom w:val="0"/>
              <w:divBdr>
                <w:top w:val="none" w:sz="0" w:space="0" w:color="auto"/>
                <w:left w:val="none" w:sz="0" w:space="0" w:color="auto"/>
                <w:bottom w:val="none" w:sz="0" w:space="0" w:color="auto"/>
                <w:right w:val="none" w:sz="0" w:space="0" w:color="auto"/>
              </w:divBdr>
            </w:div>
            <w:div w:id="1004934432">
              <w:marLeft w:val="0"/>
              <w:marRight w:val="0"/>
              <w:marTop w:val="0"/>
              <w:marBottom w:val="0"/>
              <w:divBdr>
                <w:top w:val="none" w:sz="0" w:space="0" w:color="auto"/>
                <w:left w:val="none" w:sz="0" w:space="0" w:color="auto"/>
                <w:bottom w:val="none" w:sz="0" w:space="0" w:color="auto"/>
                <w:right w:val="none" w:sz="0" w:space="0" w:color="auto"/>
              </w:divBdr>
            </w:div>
            <w:div w:id="1802728088">
              <w:marLeft w:val="0"/>
              <w:marRight w:val="0"/>
              <w:marTop w:val="0"/>
              <w:marBottom w:val="0"/>
              <w:divBdr>
                <w:top w:val="none" w:sz="0" w:space="0" w:color="auto"/>
                <w:left w:val="none" w:sz="0" w:space="0" w:color="auto"/>
                <w:bottom w:val="none" w:sz="0" w:space="0" w:color="auto"/>
                <w:right w:val="none" w:sz="0" w:space="0" w:color="auto"/>
              </w:divBdr>
            </w:div>
            <w:div w:id="1309243487">
              <w:marLeft w:val="0"/>
              <w:marRight w:val="0"/>
              <w:marTop w:val="0"/>
              <w:marBottom w:val="0"/>
              <w:divBdr>
                <w:top w:val="none" w:sz="0" w:space="0" w:color="auto"/>
                <w:left w:val="none" w:sz="0" w:space="0" w:color="auto"/>
                <w:bottom w:val="none" w:sz="0" w:space="0" w:color="auto"/>
                <w:right w:val="none" w:sz="0" w:space="0" w:color="auto"/>
              </w:divBdr>
            </w:div>
            <w:div w:id="1962615704">
              <w:marLeft w:val="0"/>
              <w:marRight w:val="0"/>
              <w:marTop w:val="0"/>
              <w:marBottom w:val="0"/>
              <w:divBdr>
                <w:top w:val="none" w:sz="0" w:space="0" w:color="auto"/>
                <w:left w:val="none" w:sz="0" w:space="0" w:color="auto"/>
                <w:bottom w:val="none" w:sz="0" w:space="0" w:color="auto"/>
                <w:right w:val="none" w:sz="0" w:space="0" w:color="auto"/>
              </w:divBdr>
            </w:div>
            <w:div w:id="2134977939">
              <w:marLeft w:val="0"/>
              <w:marRight w:val="0"/>
              <w:marTop w:val="0"/>
              <w:marBottom w:val="0"/>
              <w:divBdr>
                <w:top w:val="none" w:sz="0" w:space="0" w:color="auto"/>
                <w:left w:val="none" w:sz="0" w:space="0" w:color="auto"/>
                <w:bottom w:val="none" w:sz="0" w:space="0" w:color="auto"/>
                <w:right w:val="none" w:sz="0" w:space="0" w:color="auto"/>
              </w:divBdr>
            </w:div>
            <w:div w:id="20686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526">
      <w:bodyDiv w:val="1"/>
      <w:marLeft w:val="0"/>
      <w:marRight w:val="0"/>
      <w:marTop w:val="0"/>
      <w:marBottom w:val="0"/>
      <w:divBdr>
        <w:top w:val="none" w:sz="0" w:space="0" w:color="auto"/>
        <w:left w:val="none" w:sz="0" w:space="0" w:color="auto"/>
        <w:bottom w:val="none" w:sz="0" w:space="0" w:color="auto"/>
        <w:right w:val="none" w:sz="0" w:space="0" w:color="auto"/>
      </w:divBdr>
      <w:divsChild>
        <w:div w:id="524102382">
          <w:marLeft w:val="0"/>
          <w:marRight w:val="0"/>
          <w:marTop w:val="0"/>
          <w:marBottom w:val="0"/>
          <w:divBdr>
            <w:top w:val="none" w:sz="0" w:space="0" w:color="auto"/>
            <w:left w:val="none" w:sz="0" w:space="0" w:color="auto"/>
            <w:bottom w:val="none" w:sz="0" w:space="0" w:color="auto"/>
            <w:right w:val="none" w:sz="0" w:space="0" w:color="auto"/>
          </w:divBdr>
          <w:divsChild>
            <w:div w:id="486212483">
              <w:marLeft w:val="0"/>
              <w:marRight w:val="0"/>
              <w:marTop w:val="0"/>
              <w:marBottom w:val="0"/>
              <w:divBdr>
                <w:top w:val="none" w:sz="0" w:space="0" w:color="auto"/>
                <w:left w:val="none" w:sz="0" w:space="0" w:color="auto"/>
                <w:bottom w:val="none" w:sz="0" w:space="0" w:color="auto"/>
                <w:right w:val="none" w:sz="0" w:space="0" w:color="auto"/>
              </w:divBdr>
            </w:div>
            <w:div w:id="1065951629">
              <w:marLeft w:val="0"/>
              <w:marRight w:val="0"/>
              <w:marTop w:val="0"/>
              <w:marBottom w:val="0"/>
              <w:divBdr>
                <w:top w:val="none" w:sz="0" w:space="0" w:color="auto"/>
                <w:left w:val="none" w:sz="0" w:space="0" w:color="auto"/>
                <w:bottom w:val="none" w:sz="0" w:space="0" w:color="auto"/>
                <w:right w:val="none" w:sz="0" w:space="0" w:color="auto"/>
              </w:divBdr>
            </w:div>
            <w:div w:id="921064018">
              <w:marLeft w:val="0"/>
              <w:marRight w:val="0"/>
              <w:marTop w:val="0"/>
              <w:marBottom w:val="0"/>
              <w:divBdr>
                <w:top w:val="none" w:sz="0" w:space="0" w:color="auto"/>
                <w:left w:val="none" w:sz="0" w:space="0" w:color="auto"/>
                <w:bottom w:val="none" w:sz="0" w:space="0" w:color="auto"/>
                <w:right w:val="none" w:sz="0" w:space="0" w:color="auto"/>
              </w:divBdr>
            </w:div>
            <w:div w:id="866990160">
              <w:marLeft w:val="0"/>
              <w:marRight w:val="0"/>
              <w:marTop w:val="0"/>
              <w:marBottom w:val="0"/>
              <w:divBdr>
                <w:top w:val="none" w:sz="0" w:space="0" w:color="auto"/>
                <w:left w:val="none" w:sz="0" w:space="0" w:color="auto"/>
                <w:bottom w:val="none" w:sz="0" w:space="0" w:color="auto"/>
                <w:right w:val="none" w:sz="0" w:space="0" w:color="auto"/>
              </w:divBdr>
            </w:div>
            <w:div w:id="2101217503">
              <w:marLeft w:val="0"/>
              <w:marRight w:val="0"/>
              <w:marTop w:val="0"/>
              <w:marBottom w:val="0"/>
              <w:divBdr>
                <w:top w:val="none" w:sz="0" w:space="0" w:color="auto"/>
                <w:left w:val="none" w:sz="0" w:space="0" w:color="auto"/>
                <w:bottom w:val="none" w:sz="0" w:space="0" w:color="auto"/>
                <w:right w:val="none" w:sz="0" w:space="0" w:color="auto"/>
              </w:divBdr>
            </w:div>
            <w:div w:id="1875339245">
              <w:marLeft w:val="0"/>
              <w:marRight w:val="0"/>
              <w:marTop w:val="0"/>
              <w:marBottom w:val="0"/>
              <w:divBdr>
                <w:top w:val="none" w:sz="0" w:space="0" w:color="auto"/>
                <w:left w:val="none" w:sz="0" w:space="0" w:color="auto"/>
                <w:bottom w:val="none" w:sz="0" w:space="0" w:color="auto"/>
                <w:right w:val="none" w:sz="0" w:space="0" w:color="auto"/>
              </w:divBdr>
            </w:div>
            <w:div w:id="86659640">
              <w:marLeft w:val="0"/>
              <w:marRight w:val="0"/>
              <w:marTop w:val="0"/>
              <w:marBottom w:val="0"/>
              <w:divBdr>
                <w:top w:val="none" w:sz="0" w:space="0" w:color="auto"/>
                <w:left w:val="none" w:sz="0" w:space="0" w:color="auto"/>
                <w:bottom w:val="none" w:sz="0" w:space="0" w:color="auto"/>
                <w:right w:val="none" w:sz="0" w:space="0" w:color="auto"/>
              </w:divBdr>
            </w:div>
            <w:div w:id="1406488431">
              <w:marLeft w:val="0"/>
              <w:marRight w:val="0"/>
              <w:marTop w:val="0"/>
              <w:marBottom w:val="0"/>
              <w:divBdr>
                <w:top w:val="none" w:sz="0" w:space="0" w:color="auto"/>
                <w:left w:val="none" w:sz="0" w:space="0" w:color="auto"/>
                <w:bottom w:val="none" w:sz="0" w:space="0" w:color="auto"/>
                <w:right w:val="none" w:sz="0" w:space="0" w:color="auto"/>
              </w:divBdr>
            </w:div>
            <w:div w:id="42565282">
              <w:marLeft w:val="0"/>
              <w:marRight w:val="0"/>
              <w:marTop w:val="0"/>
              <w:marBottom w:val="0"/>
              <w:divBdr>
                <w:top w:val="none" w:sz="0" w:space="0" w:color="auto"/>
                <w:left w:val="none" w:sz="0" w:space="0" w:color="auto"/>
                <w:bottom w:val="none" w:sz="0" w:space="0" w:color="auto"/>
                <w:right w:val="none" w:sz="0" w:space="0" w:color="auto"/>
              </w:divBdr>
            </w:div>
            <w:div w:id="1273903685">
              <w:marLeft w:val="0"/>
              <w:marRight w:val="0"/>
              <w:marTop w:val="0"/>
              <w:marBottom w:val="0"/>
              <w:divBdr>
                <w:top w:val="none" w:sz="0" w:space="0" w:color="auto"/>
                <w:left w:val="none" w:sz="0" w:space="0" w:color="auto"/>
                <w:bottom w:val="none" w:sz="0" w:space="0" w:color="auto"/>
                <w:right w:val="none" w:sz="0" w:space="0" w:color="auto"/>
              </w:divBdr>
            </w:div>
            <w:div w:id="184514986">
              <w:marLeft w:val="0"/>
              <w:marRight w:val="0"/>
              <w:marTop w:val="0"/>
              <w:marBottom w:val="0"/>
              <w:divBdr>
                <w:top w:val="none" w:sz="0" w:space="0" w:color="auto"/>
                <w:left w:val="none" w:sz="0" w:space="0" w:color="auto"/>
                <w:bottom w:val="none" w:sz="0" w:space="0" w:color="auto"/>
                <w:right w:val="none" w:sz="0" w:space="0" w:color="auto"/>
              </w:divBdr>
            </w:div>
            <w:div w:id="480658389">
              <w:marLeft w:val="0"/>
              <w:marRight w:val="0"/>
              <w:marTop w:val="0"/>
              <w:marBottom w:val="0"/>
              <w:divBdr>
                <w:top w:val="none" w:sz="0" w:space="0" w:color="auto"/>
                <w:left w:val="none" w:sz="0" w:space="0" w:color="auto"/>
                <w:bottom w:val="none" w:sz="0" w:space="0" w:color="auto"/>
                <w:right w:val="none" w:sz="0" w:space="0" w:color="auto"/>
              </w:divBdr>
            </w:div>
            <w:div w:id="1716271872">
              <w:marLeft w:val="0"/>
              <w:marRight w:val="0"/>
              <w:marTop w:val="0"/>
              <w:marBottom w:val="0"/>
              <w:divBdr>
                <w:top w:val="none" w:sz="0" w:space="0" w:color="auto"/>
                <w:left w:val="none" w:sz="0" w:space="0" w:color="auto"/>
                <w:bottom w:val="none" w:sz="0" w:space="0" w:color="auto"/>
                <w:right w:val="none" w:sz="0" w:space="0" w:color="auto"/>
              </w:divBdr>
            </w:div>
            <w:div w:id="2086753914">
              <w:marLeft w:val="0"/>
              <w:marRight w:val="0"/>
              <w:marTop w:val="0"/>
              <w:marBottom w:val="0"/>
              <w:divBdr>
                <w:top w:val="none" w:sz="0" w:space="0" w:color="auto"/>
                <w:left w:val="none" w:sz="0" w:space="0" w:color="auto"/>
                <w:bottom w:val="none" w:sz="0" w:space="0" w:color="auto"/>
                <w:right w:val="none" w:sz="0" w:space="0" w:color="auto"/>
              </w:divBdr>
            </w:div>
            <w:div w:id="401177568">
              <w:marLeft w:val="0"/>
              <w:marRight w:val="0"/>
              <w:marTop w:val="0"/>
              <w:marBottom w:val="0"/>
              <w:divBdr>
                <w:top w:val="none" w:sz="0" w:space="0" w:color="auto"/>
                <w:left w:val="none" w:sz="0" w:space="0" w:color="auto"/>
                <w:bottom w:val="none" w:sz="0" w:space="0" w:color="auto"/>
                <w:right w:val="none" w:sz="0" w:space="0" w:color="auto"/>
              </w:divBdr>
            </w:div>
            <w:div w:id="1695181700">
              <w:marLeft w:val="0"/>
              <w:marRight w:val="0"/>
              <w:marTop w:val="0"/>
              <w:marBottom w:val="0"/>
              <w:divBdr>
                <w:top w:val="none" w:sz="0" w:space="0" w:color="auto"/>
                <w:left w:val="none" w:sz="0" w:space="0" w:color="auto"/>
                <w:bottom w:val="none" w:sz="0" w:space="0" w:color="auto"/>
                <w:right w:val="none" w:sz="0" w:space="0" w:color="auto"/>
              </w:divBdr>
            </w:div>
            <w:div w:id="1594163512">
              <w:marLeft w:val="0"/>
              <w:marRight w:val="0"/>
              <w:marTop w:val="0"/>
              <w:marBottom w:val="0"/>
              <w:divBdr>
                <w:top w:val="none" w:sz="0" w:space="0" w:color="auto"/>
                <w:left w:val="none" w:sz="0" w:space="0" w:color="auto"/>
                <w:bottom w:val="none" w:sz="0" w:space="0" w:color="auto"/>
                <w:right w:val="none" w:sz="0" w:space="0" w:color="auto"/>
              </w:divBdr>
            </w:div>
            <w:div w:id="1359700593">
              <w:marLeft w:val="0"/>
              <w:marRight w:val="0"/>
              <w:marTop w:val="0"/>
              <w:marBottom w:val="0"/>
              <w:divBdr>
                <w:top w:val="none" w:sz="0" w:space="0" w:color="auto"/>
                <w:left w:val="none" w:sz="0" w:space="0" w:color="auto"/>
                <w:bottom w:val="none" w:sz="0" w:space="0" w:color="auto"/>
                <w:right w:val="none" w:sz="0" w:space="0" w:color="auto"/>
              </w:divBdr>
            </w:div>
            <w:div w:id="684791880">
              <w:marLeft w:val="0"/>
              <w:marRight w:val="0"/>
              <w:marTop w:val="0"/>
              <w:marBottom w:val="0"/>
              <w:divBdr>
                <w:top w:val="none" w:sz="0" w:space="0" w:color="auto"/>
                <w:left w:val="none" w:sz="0" w:space="0" w:color="auto"/>
                <w:bottom w:val="none" w:sz="0" w:space="0" w:color="auto"/>
                <w:right w:val="none" w:sz="0" w:space="0" w:color="auto"/>
              </w:divBdr>
            </w:div>
            <w:div w:id="167060194">
              <w:marLeft w:val="0"/>
              <w:marRight w:val="0"/>
              <w:marTop w:val="0"/>
              <w:marBottom w:val="0"/>
              <w:divBdr>
                <w:top w:val="none" w:sz="0" w:space="0" w:color="auto"/>
                <w:left w:val="none" w:sz="0" w:space="0" w:color="auto"/>
                <w:bottom w:val="none" w:sz="0" w:space="0" w:color="auto"/>
                <w:right w:val="none" w:sz="0" w:space="0" w:color="auto"/>
              </w:divBdr>
            </w:div>
            <w:div w:id="935359743">
              <w:marLeft w:val="0"/>
              <w:marRight w:val="0"/>
              <w:marTop w:val="0"/>
              <w:marBottom w:val="0"/>
              <w:divBdr>
                <w:top w:val="none" w:sz="0" w:space="0" w:color="auto"/>
                <w:left w:val="none" w:sz="0" w:space="0" w:color="auto"/>
                <w:bottom w:val="none" w:sz="0" w:space="0" w:color="auto"/>
                <w:right w:val="none" w:sz="0" w:space="0" w:color="auto"/>
              </w:divBdr>
            </w:div>
            <w:div w:id="204372654">
              <w:marLeft w:val="0"/>
              <w:marRight w:val="0"/>
              <w:marTop w:val="0"/>
              <w:marBottom w:val="0"/>
              <w:divBdr>
                <w:top w:val="none" w:sz="0" w:space="0" w:color="auto"/>
                <w:left w:val="none" w:sz="0" w:space="0" w:color="auto"/>
                <w:bottom w:val="none" w:sz="0" w:space="0" w:color="auto"/>
                <w:right w:val="none" w:sz="0" w:space="0" w:color="auto"/>
              </w:divBdr>
            </w:div>
            <w:div w:id="609943942">
              <w:marLeft w:val="0"/>
              <w:marRight w:val="0"/>
              <w:marTop w:val="0"/>
              <w:marBottom w:val="0"/>
              <w:divBdr>
                <w:top w:val="none" w:sz="0" w:space="0" w:color="auto"/>
                <w:left w:val="none" w:sz="0" w:space="0" w:color="auto"/>
                <w:bottom w:val="none" w:sz="0" w:space="0" w:color="auto"/>
                <w:right w:val="none" w:sz="0" w:space="0" w:color="auto"/>
              </w:divBdr>
            </w:div>
            <w:div w:id="1980379730">
              <w:marLeft w:val="0"/>
              <w:marRight w:val="0"/>
              <w:marTop w:val="0"/>
              <w:marBottom w:val="0"/>
              <w:divBdr>
                <w:top w:val="none" w:sz="0" w:space="0" w:color="auto"/>
                <w:left w:val="none" w:sz="0" w:space="0" w:color="auto"/>
                <w:bottom w:val="none" w:sz="0" w:space="0" w:color="auto"/>
                <w:right w:val="none" w:sz="0" w:space="0" w:color="auto"/>
              </w:divBdr>
            </w:div>
            <w:div w:id="2177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418">
      <w:bodyDiv w:val="1"/>
      <w:marLeft w:val="0"/>
      <w:marRight w:val="0"/>
      <w:marTop w:val="0"/>
      <w:marBottom w:val="0"/>
      <w:divBdr>
        <w:top w:val="none" w:sz="0" w:space="0" w:color="auto"/>
        <w:left w:val="none" w:sz="0" w:space="0" w:color="auto"/>
        <w:bottom w:val="none" w:sz="0" w:space="0" w:color="auto"/>
        <w:right w:val="none" w:sz="0" w:space="0" w:color="auto"/>
      </w:divBdr>
      <w:divsChild>
        <w:div w:id="608702011">
          <w:marLeft w:val="0"/>
          <w:marRight w:val="0"/>
          <w:marTop w:val="0"/>
          <w:marBottom w:val="0"/>
          <w:divBdr>
            <w:top w:val="none" w:sz="0" w:space="0" w:color="auto"/>
            <w:left w:val="none" w:sz="0" w:space="0" w:color="auto"/>
            <w:bottom w:val="none" w:sz="0" w:space="0" w:color="auto"/>
            <w:right w:val="none" w:sz="0" w:space="0" w:color="auto"/>
          </w:divBdr>
          <w:divsChild>
            <w:div w:id="1079059524">
              <w:marLeft w:val="0"/>
              <w:marRight w:val="0"/>
              <w:marTop w:val="0"/>
              <w:marBottom w:val="0"/>
              <w:divBdr>
                <w:top w:val="none" w:sz="0" w:space="0" w:color="auto"/>
                <w:left w:val="none" w:sz="0" w:space="0" w:color="auto"/>
                <w:bottom w:val="none" w:sz="0" w:space="0" w:color="auto"/>
                <w:right w:val="none" w:sz="0" w:space="0" w:color="auto"/>
              </w:divBdr>
            </w:div>
            <w:div w:id="1662269330">
              <w:marLeft w:val="0"/>
              <w:marRight w:val="0"/>
              <w:marTop w:val="0"/>
              <w:marBottom w:val="0"/>
              <w:divBdr>
                <w:top w:val="none" w:sz="0" w:space="0" w:color="auto"/>
                <w:left w:val="none" w:sz="0" w:space="0" w:color="auto"/>
                <w:bottom w:val="none" w:sz="0" w:space="0" w:color="auto"/>
                <w:right w:val="none" w:sz="0" w:space="0" w:color="auto"/>
              </w:divBdr>
            </w:div>
            <w:div w:id="1801531903">
              <w:marLeft w:val="0"/>
              <w:marRight w:val="0"/>
              <w:marTop w:val="0"/>
              <w:marBottom w:val="0"/>
              <w:divBdr>
                <w:top w:val="none" w:sz="0" w:space="0" w:color="auto"/>
                <w:left w:val="none" w:sz="0" w:space="0" w:color="auto"/>
                <w:bottom w:val="none" w:sz="0" w:space="0" w:color="auto"/>
                <w:right w:val="none" w:sz="0" w:space="0" w:color="auto"/>
              </w:divBdr>
            </w:div>
            <w:div w:id="141892202">
              <w:marLeft w:val="0"/>
              <w:marRight w:val="0"/>
              <w:marTop w:val="0"/>
              <w:marBottom w:val="0"/>
              <w:divBdr>
                <w:top w:val="none" w:sz="0" w:space="0" w:color="auto"/>
                <w:left w:val="none" w:sz="0" w:space="0" w:color="auto"/>
                <w:bottom w:val="none" w:sz="0" w:space="0" w:color="auto"/>
                <w:right w:val="none" w:sz="0" w:space="0" w:color="auto"/>
              </w:divBdr>
            </w:div>
            <w:div w:id="1603684677">
              <w:marLeft w:val="0"/>
              <w:marRight w:val="0"/>
              <w:marTop w:val="0"/>
              <w:marBottom w:val="0"/>
              <w:divBdr>
                <w:top w:val="none" w:sz="0" w:space="0" w:color="auto"/>
                <w:left w:val="none" w:sz="0" w:space="0" w:color="auto"/>
                <w:bottom w:val="none" w:sz="0" w:space="0" w:color="auto"/>
                <w:right w:val="none" w:sz="0" w:space="0" w:color="auto"/>
              </w:divBdr>
            </w:div>
            <w:div w:id="1847476955">
              <w:marLeft w:val="0"/>
              <w:marRight w:val="0"/>
              <w:marTop w:val="0"/>
              <w:marBottom w:val="0"/>
              <w:divBdr>
                <w:top w:val="none" w:sz="0" w:space="0" w:color="auto"/>
                <w:left w:val="none" w:sz="0" w:space="0" w:color="auto"/>
                <w:bottom w:val="none" w:sz="0" w:space="0" w:color="auto"/>
                <w:right w:val="none" w:sz="0" w:space="0" w:color="auto"/>
              </w:divBdr>
            </w:div>
            <w:div w:id="2053309278">
              <w:marLeft w:val="0"/>
              <w:marRight w:val="0"/>
              <w:marTop w:val="0"/>
              <w:marBottom w:val="0"/>
              <w:divBdr>
                <w:top w:val="none" w:sz="0" w:space="0" w:color="auto"/>
                <w:left w:val="none" w:sz="0" w:space="0" w:color="auto"/>
                <w:bottom w:val="none" w:sz="0" w:space="0" w:color="auto"/>
                <w:right w:val="none" w:sz="0" w:space="0" w:color="auto"/>
              </w:divBdr>
            </w:div>
            <w:div w:id="1213423794">
              <w:marLeft w:val="0"/>
              <w:marRight w:val="0"/>
              <w:marTop w:val="0"/>
              <w:marBottom w:val="0"/>
              <w:divBdr>
                <w:top w:val="none" w:sz="0" w:space="0" w:color="auto"/>
                <w:left w:val="none" w:sz="0" w:space="0" w:color="auto"/>
                <w:bottom w:val="none" w:sz="0" w:space="0" w:color="auto"/>
                <w:right w:val="none" w:sz="0" w:space="0" w:color="auto"/>
              </w:divBdr>
            </w:div>
            <w:div w:id="559637666">
              <w:marLeft w:val="0"/>
              <w:marRight w:val="0"/>
              <w:marTop w:val="0"/>
              <w:marBottom w:val="0"/>
              <w:divBdr>
                <w:top w:val="none" w:sz="0" w:space="0" w:color="auto"/>
                <w:left w:val="none" w:sz="0" w:space="0" w:color="auto"/>
                <w:bottom w:val="none" w:sz="0" w:space="0" w:color="auto"/>
                <w:right w:val="none" w:sz="0" w:space="0" w:color="auto"/>
              </w:divBdr>
            </w:div>
            <w:div w:id="849611434">
              <w:marLeft w:val="0"/>
              <w:marRight w:val="0"/>
              <w:marTop w:val="0"/>
              <w:marBottom w:val="0"/>
              <w:divBdr>
                <w:top w:val="none" w:sz="0" w:space="0" w:color="auto"/>
                <w:left w:val="none" w:sz="0" w:space="0" w:color="auto"/>
                <w:bottom w:val="none" w:sz="0" w:space="0" w:color="auto"/>
                <w:right w:val="none" w:sz="0" w:space="0" w:color="auto"/>
              </w:divBdr>
            </w:div>
            <w:div w:id="641424309">
              <w:marLeft w:val="0"/>
              <w:marRight w:val="0"/>
              <w:marTop w:val="0"/>
              <w:marBottom w:val="0"/>
              <w:divBdr>
                <w:top w:val="none" w:sz="0" w:space="0" w:color="auto"/>
                <w:left w:val="none" w:sz="0" w:space="0" w:color="auto"/>
                <w:bottom w:val="none" w:sz="0" w:space="0" w:color="auto"/>
                <w:right w:val="none" w:sz="0" w:space="0" w:color="auto"/>
              </w:divBdr>
            </w:div>
            <w:div w:id="1406952236">
              <w:marLeft w:val="0"/>
              <w:marRight w:val="0"/>
              <w:marTop w:val="0"/>
              <w:marBottom w:val="0"/>
              <w:divBdr>
                <w:top w:val="none" w:sz="0" w:space="0" w:color="auto"/>
                <w:left w:val="none" w:sz="0" w:space="0" w:color="auto"/>
                <w:bottom w:val="none" w:sz="0" w:space="0" w:color="auto"/>
                <w:right w:val="none" w:sz="0" w:space="0" w:color="auto"/>
              </w:divBdr>
            </w:div>
            <w:div w:id="1057433150">
              <w:marLeft w:val="0"/>
              <w:marRight w:val="0"/>
              <w:marTop w:val="0"/>
              <w:marBottom w:val="0"/>
              <w:divBdr>
                <w:top w:val="none" w:sz="0" w:space="0" w:color="auto"/>
                <w:left w:val="none" w:sz="0" w:space="0" w:color="auto"/>
                <w:bottom w:val="none" w:sz="0" w:space="0" w:color="auto"/>
                <w:right w:val="none" w:sz="0" w:space="0" w:color="auto"/>
              </w:divBdr>
            </w:div>
            <w:div w:id="942567953">
              <w:marLeft w:val="0"/>
              <w:marRight w:val="0"/>
              <w:marTop w:val="0"/>
              <w:marBottom w:val="0"/>
              <w:divBdr>
                <w:top w:val="none" w:sz="0" w:space="0" w:color="auto"/>
                <w:left w:val="none" w:sz="0" w:space="0" w:color="auto"/>
                <w:bottom w:val="none" w:sz="0" w:space="0" w:color="auto"/>
                <w:right w:val="none" w:sz="0" w:space="0" w:color="auto"/>
              </w:divBdr>
            </w:div>
            <w:div w:id="598486488">
              <w:marLeft w:val="0"/>
              <w:marRight w:val="0"/>
              <w:marTop w:val="0"/>
              <w:marBottom w:val="0"/>
              <w:divBdr>
                <w:top w:val="none" w:sz="0" w:space="0" w:color="auto"/>
                <w:left w:val="none" w:sz="0" w:space="0" w:color="auto"/>
                <w:bottom w:val="none" w:sz="0" w:space="0" w:color="auto"/>
                <w:right w:val="none" w:sz="0" w:space="0" w:color="auto"/>
              </w:divBdr>
            </w:div>
            <w:div w:id="1548254243">
              <w:marLeft w:val="0"/>
              <w:marRight w:val="0"/>
              <w:marTop w:val="0"/>
              <w:marBottom w:val="0"/>
              <w:divBdr>
                <w:top w:val="none" w:sz="0" w:space="0" w:color="auto"/>
                <w:left w:val="none" w:sz="0" w:space="0" w:color="auto"/>
                <w:bottom w:val="none" w:sz="0" w:space="0" w:color="auto"/>
                <w:right w:val="none" w:sz="0" w:space="0" w:color="auto"/>
              </w:divBdr>
            </w:div>
            <w:div w:id="1896547430">
              <w:marLeft w:val="0"/>
              <w:marRight w:val="0"/>
              <w:marTop w:val="0"/>
              <w:marBottom w:val="0"/>
              <w:divBdr>
                <w:top w:val="none" w:sz="0" w:space="0" w:color="auto"/>
                <w:left w:val="none" w:sz="0" w:space="0" w:color="auto"/>
                <w:bottom w:val="none" w:sz="0" w:space="0" w:color="auto"/>
                <w:right w:val="none" w:sz="0" w:space="0" w:color="auto"/>
              </w:divBdr>
            </w:div>
            <w:div w:id="1378161240">
              <w:marLeft w:val="0"/>
              <w:marRight w:val="0"/>
              <w:marTop w:val="0"/>
              <w:marBottom w:val="0"/>
              <w:divBdr>
                <w:top w:val="none" w:sz="0" w:space="0" w:color="auto"/>
                <w:left w:val="none" w:sz="0" w:space="0" w:color="auto"/>
                <w:bottom w:val="none" w:sz="0" w:space="0" w:color="auto"/>
                <w:right w:val="none" w:sz="0" w:space="0" w:color="auto"/>
              </w:divBdr>
            </w:div>
            <w:div w:id="1399784540">
              <w:marLeft w:val="0"/>
              <w:marRight w:val="0"/>
              <w:marTop w:val="0"/>
              <w:marBottom w:val="0"/>
              <w:divBdr>
                <w:top w:val="none" w:sz="0" w:space="0" w:color="auto"/>
                <w:left w:val="none" w:sz="0" w:space="0" w:color="auto"/>
                <w:bottom w:val="none" w:sz="0" w:space="0" w:color="auto"/>
                <w:right w:val="none" w:sz="0" w:space="0" w:color="auto"/>
              </w:divBdr>
            </w:div>
            <w:div w:id="1277059050">
              <w:marLeft w:val="0"/>
              <w:marRight w:val="0"/>
              <w:marTop w:val="0"/>
              <w:marBottom w:val="0"/>
              <w:divBdr>
                <w:top w:val="none" w:sz="0" w:space="0" w:color="auto"/>
                <w:left w:val="none" w:sz="0" w:space="0" w:color="auto"/>
                <w:bottom w:val="none" w:sz="0" w:space="0" w:color="auto"/>
                <w:right w:val="none" w:sz="0" w:space="0" w:color="auto"/>
              </w:divBdr>
            </w:div>
            <w:div w:id="1142120089">
              <w:marLeft w:val="0"/>
              <w:marRight w:val="0"/>
              <w:marTop w:val="0"/>
              <w:marBottom w:val="0"/>
              <w:divBdr>
                <w:top w:val="none" w:sz="0" w:space="0" w:color="auto"/>
                <w:left w:val="none" w:sz="0" w:space="0" w:color="auto"/>
                <w:bottom w:val="none" w:sz="0" w:space="0" w:color="auto"/>
                <w:right w:val="none" w:sz="0" w:space="0" w:color="auto"/>
              </w:divBdr>
            </w:div>
            <w:div w:id="1136021207">
              <w:marLeft w:val="0"/>
              <w:marRight w:val="0"/>
              <w:marTop w:val="0"/>
              <w:marBottom w:val="0"/>
              <w:divBdr>
                <w:top w:val="none" w:sz="0" w:space="0" w:color="auto"/>
                <w:left w:val="none" w:sz="0" w:space="0" w:color="auto"/>
                <w:bottom w:val="none" w:sz="0" w:space="0" w:color="auto"/>
                <w:right w:val="none" w:sz="0" w:space="0" w:color="auto"/>
              </w:divBdr>
            </w:div>
            <w:div w:id="769014168">
              <w:marLeft w:val="0"/>
              <w:marRight w:val="0"/>
              <w:marTop w:val="0"/>
              <w:marBottom w:val="0"/>
              <w:divBdr>
                <w:top w:val="none" w:sz="0" w:space="0" w:color="auto"/>
                <w:left w:val="none" w:sz="0" w:space="0" w:color="auto"/>
                <w:bottom w:val="none" w:sz="0" w:space="0" w:color="auto"/>
                <w:right w:val="none" w:sz="0" w:space="0" w:color="auto"/>
              </w:divBdr>
            </w:div>
            <w:div w:id="576943058">
              <w:marLeft w:val="0"/>
              <w:marRight w:val="0"/>
              <w:marTop w:val="0"/>
              <w:marBottom w:val="0"/>
              <w:divBdr>
                <w:top w:val="none" w:sz="0" w:space="0" w:color="auto"/>
                <w:left w:val="none" w:sz="0" w:space="0" w:color="auto"/>
                <w:bottom w:val="none" w:sz="0" w:space="0" w:color="auto"/>
                <w:right w:val="none" w:sz="0" w:space="0" w:color="auto"/>
              </w:divBdr>
            </w:div>
            <w:div w:id="1576352465">
              <w:marLeft w:val="0"/>
              <w:marRight w:val="0"/>
              <w:marTop w:val="0"/>
              <w:marBottom w:val="0"/>
              <w:divBdr>
                <w:top w:val="none" w:sz="0" w:space="0" w:color="auto"/>
                <w:left w:val="none" w:sz="0" w:space="0" w:color="auto"/>
                <w:bottom w:val="none" w:sz="0" w:space="0" w:color="auto"/>
                <w:right w:val="none" w:sz="0" w:space="0" w:color="auto"/>
              </w:divBdr>
            </w:div>
            <w:div w:id="87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623">
      <w:bodyDiv w:val="1"/>
      <w:marLeft w:val="0"/>
      <w:marRight w:val="0"/>
      <w:marTop w:val="0"/>
      <w:marBottom w:val="0"/>
      <w:divBdr>
        <w:top w:val="none" w:sz="0" w:space="0" w:color="auto"/>
        <w:left w:val="none" w:sz="0" w:space="0" w:color="auto"/>
        <w:bottom w:val="none" w:sz="0" w:space="0" w:color="auto"/>
        <w:right w:val="none" w:sz="0" w:space="0" w:color="auto"/>
      </w:divBdr>
      <w:divsChild>
        <w:div w:id="1348101241">
          <w:marLeft w:val="0"/>
          <w:marRight w:val="0"/>
          <w:marTop w:val="0"/>
          <w:marBottom w:val="0"/>
          <w:divBdr>
            <w:top w:val="none" w:sz="0" w:space="0" w:color="auto"/>
            <w:left w:val="none" w:sz="0" w:space="0" w:color="auto"/>
            <w:bottom w:val="none" w:sz="0" w:space="0" w:color="auto"/>
            <w:right w:val="none" w:sz="0" w:space="0" w:color="auto"/>
          </w:divBdr>
          <w:divsChild>
            <w:div w:id="1199583899">
              <w:marLeft w:val="0"/>
              <w:marRight w:val="0"/>
              <w:marTop w:val="0"/>
              <w:marBottom w:val="0"/>
              <w:divBdr>
                <w:top w:val="none" w:sz="0" w:space="0" w:color="auto"/>
                <w:left w:val="none" w:sz="0" w:space="0" w:color="auto"/>
                <w:bottom w:val="none" w:sz="0" w:space="0" w:color="auto"/>
                <w:right w:val="none" w:sz="0" w:space="0" w:color="auto"/>
              </w:divBdr>
            </w:div>
            <w:div w:id="1851019431">
              <w:marLeft w:val="0"/>
              <w:marRight w:val="0"/>
              <w:marTop w:val="0"/>
              <w:marBottom w:val="0"/>
              <w:divBdr>
                <w:top w:val="none" w:sz="0" w:space="0" w:color="auto"/>
                <w:left w:val="none" w:sz="0" w:space="0" w:color="auto"/>
                <w:bottom w:val="none" w:sz="0" w:space="0" w:color="auto"/>
                <w:right w:val="none" w:sz="0" w:space="0" w:color="auto"/>
              </w:divBdr>
            </w:div>
            <w:div w:id="981429449">
              <w:marLeft w:val="0"/>
              <w:marRight w:val="0"/>
              <w:marTop w:val="0"/>
              <w:marBottom w:val="0"/>
              <w:divBdr>
                <w:top w:val="none" w:sz="0" w:space="0" w:color="auto"/>
                <w:left w:val="none" w:sz="0" w:space="0" w:color="auto"/>
                <w:bottom w:val="none" w:sz="0" w:space="0" w:color="auto"/>
                <w:right w:val="none" w:sz="0" w:space="0" w:color="auto"/>
              </w:divBdr>
            </w:div>
            <w:div w:id="187304360">
              <w:marLeft w:val="0"/>
              <w:marRight w:val="0"/>
              <w:marTop w:val="0"/>
              <w:marBottom w:val="0"/>
              <w:divBdr>
                <w:top w:val="none" w:sz="0" w:space="0" w:color="auto"/>
                <w:left w:val="none" w:sz="0" w:space="0" w:color="auto"/>
                <w:bottom w:val="none" w:sz="0" w:space="0" w:color="auto"/>
                <w:right w:val="none" w:sz="0" w:space="0" w:color="auto"/>
              </w:divBdr>
            </w:div>
            <w:div w:id="1789742582">
              <w:marLeft w:val="0"/>
              <w:marRight w:val="0"/>
              <w:marTop w:val="0"/>
              <w:marBottom w:val="0"/>
              <w:divBdr>
                <w:top w:val="none" w:sz="0" w:space="0" w:color="auto"/>
                <w:left w:val="none" w:sz="0" w:space="0" w:color="auto"/>
                <w:bottom w:val="none" w:sz="0" w:space="0" w:color="auto"/>
                <w:right w:val="none" w:sz="0" w:space="0" w:color="auto"/>
              </w:divBdr>
            </w:div>
            <w:div w:id="1737045677">
              <w:marLeft w:val="0"/>
              <w:marRight w:val="0"/>
              <w:marTop w:val="0"/>
              <w:marBottom w:val="0"/>
              <w:divBdr>
                <w:top w:val="none" w:sz="0" w:space="0" w:color="auto"/>
                <w:left w:val="none" w:sz="0" w:space="0" w:color="auto"/>
                <w:bottom w:val="none" w:sz="0" w:space="0" w:color="auto"/>
                <w:right w:val="none" w:sz="0" w:space="0" w:color="auto"/>
              </w:divBdr>
            </w:div>
            <w:div w:id="582958456">
              <w:marLeft w:val="0"/>
              <w:marRight w:val="0"/>
              <w:marTop w:val="0"/>
              <w:marBottom w:val="0"/>
              <w:divBdr>
                <w:top w:val="none" w:sz="0" w:space="0" w:color="auto"/>
                <w:left w:val="none" w:sz="0" w:space="0" w:color="auto"/>
                <w:bottom w:val="none" w:sz="0" w:space="0" w:color="auto"/>
                <w:right w:val="none" w:sz="0" w:space="0" w:color="auto"/>
              </w:divBdr>
            </w:div>
            <w:div w:id="919758652">
              <w:marLeft w:val="0"/>
              <w:marRight w:val="0"/>
              <w:marTop w:val="0"/>
              <w:marBottom w:val="0"/>
              <w:divBdr>
                <w:top w:val="none" w:sz="0" w:space="0" w:color="auto"/>
                <w:left w:val="none" w:sz="0" w:space="0" w:color="auto"/>
                <w:bottom w:val="none" w:sz="0" w:space="0" w:color="auto"/>
                <w:right w:val="none" w:sz="0" w:space="0" w:color="auto"/>
              </w:divBdr>
            </w:div>
            <w:div w:id="120198163">
              <w:marLeft w:val="0"/>
              <w:marRight w:val="0"/>
              <w:marTop w:val="0"/>
              <w:marBottom w:val="0"/>
              <w:divBdr>
                <w:top w:val="none" w:sz="0" w:space="0" w:color="auto"/>
                <w:left w:val="none" w:sz="0" w:space="0" w:color="auto"/>
                <w:bottom w:val="none" w:sz="0" w:space="0" w:color="auto"/>
                <w:right w:val="none" w:sz="0" w:space="0" w:color="auto"/>
              </w:divBdr>
            </w:div>
            <w:div w:id="490609881">
              <w:marLeft w:val="0"/>
              <w:marRight w:val="0"/>
              <w:marTop w:val="0"/>
              <w:marBottom w:val="0"/>
              <w:divBdr>
                <w:top w:val="none" w:sz="0" w:space="0" w:color="auto"/>
                <w:left w:val="none" w:sz="0" w:space="0" w:color="auto"/>
                <w:bottom w:val="none" w:sz="0" w:space="0" w:color="auto"/>
                <w:right w:val="none" w:sz="0" w:space="0" w:color="auto"/>
              </w:divBdr>
            </w:div>
            <w:div w:id="798113508">
              <w:marLeft w:val="0"/>
              <w:marRight w:val="0"/>
              <w:marTop w:val="0"/>
              <w:marBottom w:val="0"/>
              <w:divBdr>
                <w:top w:val="none" w:sz="0" w:space="0" w:color="auto"/>
                <w:left w:val="none" w:sz="0" w:space="0" w:color="auto"/>
                <w:bottom w:val="none" w:sz="0" w:space="0" w:color="auto"/>
                <w:right w:val="none" w:sz="0" w:space="0" w:color="auto"/>
              </w:divBdr>
            </w:div>
            <w:div w:id="1016493694">
              <w:marLeft w:val="0"/>
              <w:marRight w:val="0"/>
              <w:marTop w:val="0"/>
              <w:marBottom w:val="0"/>
              <w:divBdr>
                <w:top w:val="none" w:sz="0" w:space="0" w:color="auto"/>
                <w:left w:val="none" w:sz="0" w:space="0" w:color="auto"/>
                <w:bottom w:val="none" w:sz="0" w:space="0" w:color="auto"/>
                <w:right w:val="none" w:sz="0" w:space="0" w:color="auto"/>
              </w:divBdr>
            </w:div>
            <w:div w:id="2049453163">
              <w:marLeft w:val="0"/>
              <w:marRight w:val="0"/>
              <w:marTop w:val="0"/>
              <w:marBottom w:val="0"/>
              <w:divBdr>
                <w:top w:val="none" w:sz="0" w:space="0" w:color="auto"/>
                <w:left w:val="none" w:sz="0" w:space="0" w:color="auto"/>
                <w:bottom w:val="none" w:sz="0" w:space="0" w:color="auto"/>
                <w:right w:val="none" w:sz="0" w:space="0" w:color="auto"/>
              </w:divBdr>
            </w:div>
            <w:div w:id="608242993">
              <w:marLeft w:val="0"/>
              <w:marRight w:val="0"/>
              <w:marTop w:val="0"/>
              <w:marBottom w:val="0"/>
              <w:divBdr>
                <w:top w:val="none" w:sz="0" w:space="0" w:color="auto"/>
                <w:left w:val="none" w:sz="0" w:space="0" w:color="auto"/>
                <w:bottom w:val="none" w:sz="0" w:space="0" w:color="auto"/>
                <w:right w:val="none" w:sz="0" w:space="0" w:color="auto"/>
              </w:divBdr>
            </w:div>
            <w:div w:id="748964563">
              <w:marLeft w:val="0"/>
              <w:marRight w:val="0"/>
              <w:marTop w:val="0"/>
              <w:marBottom w:val="0"/>
              <w:divBdr>
                <w:top w:val="none" w:sz="0" w:space="0" w:color="auto"/>
                <w:left w:val="none" w:sz="0" w:space="0" w:color="auto"/>
                <w:bottom w:val="none" w:sz="0" w:space="0" w:color="auto"/>
                <w:right w:val="none" w:sz="0" w:space="0" w:color="auto"/>
              </w:divBdr>
            </w:div>
            <w:div w:id="634218057">
              <w:marLeft w:val="0"/>
              <w:marRight w:val="0"/>
              <w:marTop w:val="0"/>
              <w:marBottom w:val="0"/>
              <w:divBdr>
                <w:top w:val="none" w:sz="0" w:space="0" w:color="auto"/>
                <w:left w:val="none" w:sz="0" w:space="0" w:color="auto"/>
                <w:bottom w:val="none" w:sz="0" w:space="0" w:color="auto"/>
                <w:right w:val="none" w:sz="0" w:space="0" w:color="auto"/>
              </w:divBdr>
            </w:div>
            <w:div w:id="362026379">
              <w:marLeft w:val="0"/>
              <w:marRight w:val="0"/>
              <w:marTop w:val="0"/>
              <w:marBottom w:val="0"/>
              <w:divBdr>
                <w:top w:val="none" w:sz="0" w:space="0" w:color="auto"/>
                <w:left w:val="none" w:sz="0" w:space="0" w:color="auto"/>
                <w:bottom w:val="none" w:sz="0" w:space="0" w:color="auto"/>
                <w:right w:val="none" w:sz="0" w:space="0" w:color="auto"/>
              </w:divBdr>
            </w:div>
            <w:div w:id="189270017">
              <w:marLeft w:val="0"/>
              <w:marRight w:val="0"/>
              <w:marTop w:val="0"/>
              <w:marBottom w:val="0"/>
              <w:divBdr>
                <w:top w:val="none" w:sz="0" w:space="0" w:color="auto"/>
                <w:left w:val="none" w:sz="0" w:space="0" w:color="auto"/>
                <w:bottom w:val="none" w:sz="0" w:space="0" w:color="auto"/>
                <w:right w:val="none" w:sz="0" w:space="0" w:color="auto"/>
              </w:divBdr>
            </w:div>
            <w:div w:id="465706089">
              <w:marLeft w:val="0"/>
              <w:marRight w:val="0"/>
              <w:marTop w:val="0"/>
              <w:marBottom w:val="0"/>
              <w:divBdr>
                <w:top w:val="none" w:sz="0" w:space="0" w:color="auto"/>
                <w:left w:val="none" w:sz="0" w:space="0" w:color="auto"/>
                <w:bottom w:val="none" w:sz="0" w:space="0" w:color="auto"/>
                <w:right w:val="none" w:sz="0" w:space="0" w:color="auto"/>
              </w:divBdr>
            </w:div>
            <w:div w:id="58791492">
              <w:marLeft w:val="0"/>
              <w:marRight w:val="0"/>
              <w:marTop w:val="0"/>
              <w:marBottom w:val="0"/>
              <w:divBdr>
                <w:top w:val="none" w:sz="0" w:space="0" w:color="auto"/>
                <w:left w:val="none" w:sz="0" w:space="0" w:color="auto"/>
                <w:bottom w:val="none" w:sz="0" w:space="0" w:color="auto"/>
                <w:right w:val="none" w:sz="0" w:space="0" w:color="auto"/>
              </w:divBdr>
            </w:div>
            <w:div w:id="1281456184">
              <w:marLeft w:val="0"/>
              <w:marRight w:val="0"/>
              <w:marTop w:val="0"/>
              <w:marBottom w:val="0"/>
              <w:divBdr>
                <w:top w:val="none" w:sz="0" w:space="0" w:color="auto"/>
                <w:left w:val="none" w:sz="0" w:space="0" w:color="auto"/>
                <w:bottom w:val="none" w:sz="0" w:space="0" w:color="auto"/>
                <w:right w:val="none" w:sz="0" w:space="0" w:color="auto"/>
              </w:divBdr>
            </w:div>
            <w:div w:id="699862432">
              <w:marLeft w:val="0"/>
              <w:marRight w:val="0"/>
              <w:marTop w:val="0"/>
              <w:marBottom w:val="0"/>
              <w:divBdr>
                <w:top w:val="none" w:sz="0" w:space="0" w:color="auto"/>
                <w:left w:val="none" w:sz="0" w:space="0" w:color="auto"/>
                <w:bottom w:val="none" w:sz="0" w:space="0" w:color="auto"/>
                <w:right w:val="none" w:sz="0" w:space="0" w:color="auto"/>
              </w:divBdr>
            </w:div>
            <w:div w:id="800730687">
              <w:marLeft w:val="0"/>
              <w:marRight w:val="0"/>
              <w:marTop w:val="0"/>
              <w:marBottom w:val="0"/>
              <w:divBdr>
                <w:top w:val="none" w:sz="0" w:space="0" w:color="auto"/>
                <w:left w:val="none" w:sz="0" w:space="0" w:color="auto"/>
                <w:bottom w:val="none" w:sz="0" w:space="0" w:color="auto"/>
                <w:right w:val="none" w:sz="0" w:space="0" w:color="auto"/>
              </w:divBdr>
            </w:div>
            <w:div w:id="722405389">
              <w:marLeft w:val="0"/>
              <w:marRight w:val="0"/>
              <w:marTop w:val="0"/>
              <w:marBottom w:val="0"/>
              <w:divBdr>
                <w:top w:val="none" w:sz="0" w:space="0" w:color="auto"/>
                <w:left w:val="none" w:sz="0" w:space="0" w:color="auto"/>
                <w:bottom w:val="none" w:sz="0" w:space="0" w:color="auto"/>
                <w:right w:val="none" w:sz="0" w:space="0" w:color="auto"/>
              </w:divBdr>
            </w:div>
            <w:div w:id="1968003059">
              <w:marLeft w:val="0"/>
              <w:marRight w:val="0"/>
              <w:marTop w:val="0"/>
              <w:marBottom w:val="0"/>
              <w:divBdr>
                <w:top w:val="none" w:sz="0" w:space="0" w:color="auto"/>
                <w:left w:val="none" w:sz="0" w:space="0" w:color="auto"/>
                <w:bottom w:val="none" w:sz="0" w:space="0" w:color="auto"/>
                <w:right w:val="none" w:sz="0" w:space="0" w:color="auto"/>
              </w:divBdr>
            </w:div>
            <w:div w:id="437528345">
              <w:marLeft w:val="0"/>
              <w:marRight w:val="0"/>
              <w:marTop w:val="0"/>
              <w:marBottom w:val="0"/>
              <w:divBdr>
                <w:top w:val="none" w:sz="0" w:space="0" w:color="auto"/>
                <w:left w:val="none" w:sz="0" w:space="0" w:color="auto"/>
                <w:bottom w:val="none" w:sz="0" w:space="0" w:color="auto"/>
                <w:right w:val="none" w:sz="0" w:space="0" w:color="auto"/>
              </w:divBdr>
            </w:div>
            <w:div w:id="247274483">
              <w:marLeft w:val="0"/>
              <w:marRight w:val="0"/>
              <w:marTop w:val="0"/>
              <w:marBottom w:val="0"/>
              <w:divBdr>
                <w:top w:val="none" w:sz="0" w:space="0" w:color="auto"/>
                <w:left w:val="none" w:sz="0" w:space="0" w:color="auto"/>
                <w:bottom w:val="none" w:sz="0" w:space="0" w:color="auto"/>
                <w:right w:val="none" w:sz="0" w:space="0" w:color="auto"/>
              </w:divBdr>
            </w:div>
            <w:div w:id="964233922">
              <w:marLeft w:val="0"/>
              <w:marRight w:val="0"/>
              <w:marTop w:val="0"/>
              <w:marBottom w:val="0"/>
              <w:divBdr>
                <w:top w:val="none" w:sz="0" w:space="0" w:color="auto"/>
                <w:left w:val="none" w:sz="0" w:space="0" w:color="auto"/>
                <w:bottom w:val="none" w:sz="0" w:space="0" w:color="auto"/>
                <w:right w:val="none" w:sz="0" w:space="0" w:color="auto"/>
              </w:divBdr>
            </w:div>
            <w:div w:id="9913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7021">
      <w:bodyDiv w:val="1"/>
      <w:marLeft w:val="0"/>
      <w:marRight w:val="0"/>
      <w:marTop w:val="0"/>
      <w:marBottom w:val="0"/>
      <w:divBdr>
        <w:top w:val="none" w:sz="0" w:space="0" w:color="auto"/>
        <w:left w:val="none" w:sz="0" w:space="0" w:color="auto"/>
        <w:bottom w:val="none" w:sz="0" w:space="0" w:color="auto"/>
        <w:right w:val="none" w:sz="0" w:space="0" w:color="auto"/>
      </w:divBdr>
      <w:divsChild>
        <w:div w:id="567568595">
          <w:marLeft w:val="0"/>
          <w:marRight w:val="0"/>
          <w:marTop w:val="0"/>
          <w:marBottom w:val="0"/>
          <w:divBdr>
            <w:top w:val="none" w:sz="0" w:space="0" w:color="auto"/>
            <w:left w:val="none" w:sz="0" w:space="0" w:color="auto"/>
            <w:bottom w:val="none" w:sz="0" w:space="0" w:color="auto"/>
            <w:right w:val="none" w:sz="0" w:space="0" w:color="auto"/>
          </w:divBdr>
          <w:divsChild>
            <w:div w:id="190607673">
              <w:marLeft w:val="0"/>
              <w:marRight w:val="0"/>
              <w:marTop w:val="0"/>
              <w:marBottom w:val="0"/>
              <w:divBdr>
                <w:top w:val="none" w:sz="0" w:space="0" w:color="auto"/>
                <w:left w:val="none" w:sz="0" w:space="0" w:color="auto"/>
                <w:bottom w:val="none" w:sz="0" w:space="0" w:color="auto"/>
                <w:right w:val="none" w:sz="0" w:space="0" w:color="auto"/>
              </w:divBdr>
            </w:div>
            <w:div w:id="893781117">
              <w:marLeft w:val="0"/>
              <w:marRight w:val="0"/>
              <w:marTop w:val="0"/>
              <w:marBottom w:val="0"/>
              <w:divBdr>
                <w:top w:val="none" w:sz="0" w:space="0" w:color="auto"/>
                <w:left w:val="none" w:sz="0" w:space="0" w:color="auto"/>
                <w:bottom w:val="none" w:sz="0" w:space="0" w:color="auto"/>
                <w:right w:val="none" w:sz="0" w:space="0" w:color="auto"/>
              </w:divBdr>
            </w:div>
            <w:div w:id="854852655">
              <w:marLeft w:val="0"/>
              <w:marRight w:val="0"/>
              <w:marTop w:val="0"/>
              <w:marBottom w:val="0"/>
              <w:divBdr>
                <w:top w:val="none" w:sz="0" w:space="0" w:color="auto"/>
                <w:left w:val="none" w:sz="0" w:space="0" w:color="auto"/>
                <w:bottom w:val="none" w:sz="0" w:space="0" w:color="auto"/>
                <w:right w:val="none" w:sz="0" w:space="0" w:color="auto"/>
              </w:divBdr>
            </w:div>
            <w:div w:id="397092495">
              <w:marLeft w:val="0"/>
              <w:marRight w:val="0"/>
              <w:marTop w:val="0"/>
              <w:marBottom w:val="0"/>
              <w:divBdr>
                <w:top w:val="none" w:sz="0" w:space="0" w:color="auto"/>
                <w:left w:val="none" w:sz="0" w:space="0" w:color="auto"/>
                <w:bottom w:val="none" w:sz="0" w:space="0" w:color="auto"/>
                <w:right w:val="none" w:sz="0" w:space="0" w:color="auto"/>
              </w:divBdr>
            </w:div>
            <w:div w:id="1235431505">
              <w:marLeft w:val="0"/>
              <w:marRight w:val="0"/>
              <w:marTop w:val="0"/>
              <w:marBottom w:val="0"/>
              <w:divBdr>
                <w:top w:val="none" w:sz="0" w:space="0" w:color="auto"/>
                <w:left w:val="none" w:sz="0" w:space="0" w:color="auto"/>
                <w:bottom w:val="none" w:sz="0" w:space="0" w:color="auto"/>
                <w:right w:val="none" w:sz="0" w:space="0" w:color="auto"/>
              </w:divBdr>
            </w:div>
            <w:div w:id="484248982">
              <w:marLeft w:val="0"/>
              <w:marRight w:val="0"/>
              <w:marTop w:val="0"/>
              <w:marBottom w:val="0"/>
              <w:divBdr>
                <w:top w:val="none" w:sz="0" w:space="0" w:color="auto"/>
                <w:left w:val="none" w:sz="0" w:space="0" w:color="auto"/>
                <w:bottom w:val="none" w:sz="0" w:space="0" w:color="auto"/>
                <w:right w:val="none" w:sz="0" w:space="0" w:color="auto"/>
              </w:divBdr>
            </w:div>
            <w:div w:id="1279022068">
              <w:marLeft w:val="0"/>
              <w:marRight w:val="0"/>
              <w:marTop w:val="0"/>
              <w:marBottom w:val="0"/>
              <w:divBdr>
                <w:top w:val="none" w:sz="0" w:space="0" w:color="auto"/>
                <w:left w:val="none" w:sz="0" w:space="0" w:color="auto"/>
                <w:bottom w:val="none" w:sz="0" w:space="0" w:color="auto"/>
                <w:right w:val="none" w:sz="0" w:space="0" w:color="auto"/>
              </w:divBdr>
            </w:div>
            <w:div w:id="1806652845">
              <w:marLeft w:val="0"/>
              <w:marRight w:val="0"/>
              <w:marTop w:val="0"/>
              <w:marBottom w:val="0"/>
              <w:divBdr>
                <w:top w:val="none" w:sz="0" w:space="0" w:color="auto"/>
                <w:left w:val="none" w:sz="0" w:space="0" w:color="auto"/>
                <w:bottom w:val="none" w:sz="0" w:space="0" w:color="auto"/>
                <w:right w:val="none" w:sz="0" w:space="0" w:color="auto"/>
              </w:divBdr>
            </w:div>
            <w:div w:id="1945074286">
              <w:marLeft w:val="0"/>
              <w:marRight w:val="0"/>
              <w:marTop w:val="0"/>
              <w:marBottom w:val="0"/>
              <w:divBdr>
                <w:top w:val="none" w:sz="0" w:space="0" w:color="auto"/>
                <w:left w:val="none" w:sz="0" w:space="0" w:color="auto"/>
                <w:bottom w:val="none" w:sz="0" w:space="0" w:color="auto"/>
                <w:right w:val="none" w:sz="0" w:space="0" w:color="auto"/>
              </w:divBdr>
            </w:div>
            <w:div w:id="1894779178">
              <w:marLeft w:val="0"/>
              <w:marRight w:val="0"/>
              <w:marTop w:val="0"/>
              <w:marBottom w:val="0"/>
              <w:divBdr>
                <w:top w:val="none" w:sz="0" w:space="0" w:color="auto"/>
                <w:left w:val="none" w:sz="0" w:space="0" w:color="auto"/>
                <w:bottom w:val="none" w:sz="0" w:space="0" w:color="auto"/>
                <w:right w:val="none" w:sz="0" w:space="0" w:color="auto"/>
              </w:divBdr>
            </w:div>
            <w:div w:id="647828394">
              <w:marLeft w:val="0"/>
              <w:marRight w:val="0"/>
              <w:marTop w:val="0"/>
              <w:marBottom w:val="0"/>
              <w:divBdr>
                <w:top w:val="none" w:sz="0" w:space="0" w:color="auto"/>
                <w:left w:val="none" w:sz="0" w:space="0" w:color="auto"/>
                <w:bottom w:val="none" w:sz="0" w:space="0" w:color="auto"/>
                <w:right w:val="none" w:sz="0" w:space="0" w:color="auto"/>
              </w:divBdr>
            </w:div>
            <w:div w:id="1535650584">
              <w:marLeft w:val="0"/>
              <w:marRight w:val="0"/>
              <w:marTop w:val="0"/>
              <w:marBottom w:val="0"/>
              <w:divBdr>
                <w:top w:val="none" w:sz="0" w:space="0" w:color="auto"/>
                <w:left w:val="none" w:sz="0" w:space="0" w:color="auto"/>
                <w:bottom w:val="none" w:sz="0" w:space="0" w:color="auto"/>
                <w:right w:val="none" w:sz="0" w:space="0" w:color="auto"/>
              </w:divBdr>
            </w:div>
            <w:div w:id="963118144">
              <w:marLeft w:val="0"/>
              <w:marRight w:val="0"/>
              <w:marTop w:val="0"/>
              <w:marBottom w:val="0"/>
              <w:divBdr>
                <w:top w:val="none" w:sz="0" w:space="0" w:color="auto"/>
                <w:left w:val="none" w:sz="0" w:space="0" w:color="auto"/>
                <w:bottom w:val="none" w:sz="0" w:space="0" w:color="auto"/>
                <w:right w:val="none" w:sz="0" w:space="0" w:color="auto"/>
              </w:divBdr>
            </w:div>
            <w:div w:id="83960360">
              <w:marLeft w:val="0"/>
              <w:marRight w:val="0"/>
              <w:marTop w:val="0"/>
              <w:marBottom w:val="0"/>
              <w:divBdr>
                <w:top w:val="none" w:sz="0" w:space="0" w:color="auto"/>
                <w:left w:val="none" w:sz="0" w:space="0" w:color="auto"/>
                <w:bottom w:val="none" w:sz="0" w:space="0" w:color="auto"/>
                <w:right w:val="none" w:sz="0" w:space="0" w:color="auto"/>
              </w:divBdr>
            </w:div>
            <w:div w:id="1963994717">
              <w:marLeft w:val="0"/>
              <w:marRight w:val="0"/>
              <w:marTop w:val="0"/>
              <w:marBottom w:val="0"/>
              <w:divBdr>
                <w:top w:val="none" w:sz="0" w:space="0" w:color="auto"/>
                <w:left w:val="none" w:sz="0" w:space="0" w:color="auto"/>
                <w:bottom w:val="none" w:sz="0" w:space="0" w:color="auto"/>
                <w:right w:val="none" w:sz="0" w:space="0" w:color="auto"/>
              </w:divBdr>
            </w:div>
            <w:div w:id="1061058904">
              <w:marLeft w:val="0"/>
              <w:marRight w:val="0"/>
              <w:marTop w:val="0"/>
              <w:marBottom w:val="0"/>
              <w:divBdr>
                <w:top w:val="none" w:sz="0" w:space="0" w:color="auto"/>
                <w:left w:val="none" w:sz="0" w:space="0" w:color="auto"/>
                <w:bottom w:val="none" w:sz="0" w:space="0" w:color="auto"/>
                <w:right w:val="none" w:sz="0" w:space="0" w:color="auto"/>
              </w:divBdr>
            </w:div>
            <w:div w:id="1476099519">
              <w:marLeft w:val="0"/>
              <w:marRight w:val="0"/>
              <w:marTop w:val="0"/>
              <w:marBottom w:val="0"/>
              <w:divBdr>
                <w:top w:val="none" w:sz="0" w:space="0" w:color="auto"/>
                <w:left w:val="none" w:sz="0" w:space="0" w:color="auto"/>
                <w:bottom w:val="none" w:sz="0" w:space="0" w:color="auto"/>
                <w:right w:val="none" w:sz="0" w:space="0" w:color="auto"/>
              </w:divBdr>
            </w:div>
            <w:div w:id="720205069">
              <w:marLeft w:val="0"/>
              <w:marRight w:val="0"/>
              <w:marTop w:val="0"/>
              <w:marBottom w:val="0"/>
              <w:divBdr>
                <w:top w:val="none" w:sz="0" w:space="0" w:color="auto"/>
                <w:left w:val="none" w:sz="0" w:space="0" w:color="auto"/>
                <w:bottom w:val="none" w:sz="0" w:space="0" w:color="auto"/>
                <w:right w:val="none" w:sz="0" w:space="0" w:color="auto"/>
              </w:divBdr>
            </w:div>
            <w:div w:id="800851906">
              <w:marLeft w:val="0"/>
              <w:marRight w:val="0"/>
              <w:marTop w:val="0"/>
              <w:marBottom w:val="0"/>
              <w:divBdr>
                <w:top w:val="none" w:sz="0" w:space="0" w:color="auto"/>
                <w:left w:val="none" w:sz="0" w:space="0" w:color="auto"/>
                <w:bottom w:val="none" w:sz="0" w:space="0" w:color="auto"/>
                <w:right w:val="none" w:sz="0" w:space="0" w:color="auto"/>
              </w:divBdr>
            </w:div>
            <w:div w:id="463739170">
              <w:marLeft w:val="0"/>
              <w:marRight w:val="0"/>
              <w:marTop w:val="0"/>
              <w:marBottom w:val="0"/>
              <w:divBdr>
                <w:top w:val="none" w:sz="0" w:space="0" w:color="auto"/>
                <w:left w:val="none" w:sz="0" w:space="0" w:color="auto"/>
                <w:bottom w:val="none" w:sz="0" w:space="0" w:color="auto"/>
                <w:right w:val="none" w:sz="0" w:space="0" w:color="auto"/>
              </w:divBdr>
            </w:div>
            <w:div w:id="722943390">
              <w:marLeft w:val="0"/>
              <w:marRight w:val="0"/>
              <w:marTop w:val="0"/>
              <w:marBottom w:val="0"/>
              <w:divBdr>
                <w:top w:val="none" w:sz="0" w:space="0" w:color="auto"/>
                <w:left w:val="none" w:sz="0" w:space="0" w:color="auto"/>
                <w:bottom w:val="none" w:sz="0" w:space="0" w:color="auto"/>
                <w:right w:val="none" w:sz="0" w:space="0" w:color="auto"/>
              </w:divBdr>
            </w:div>
            <w:div w:id="1634560757">
              <w:marLeft w:val="0"/>
              <w:marRight w:val="0"/>
              <w:marTop w:val="0"/>
              <w:marBottom w:val="0"/>
              <w:divBdr>
                <w:top w:val="none" w:sz="0" w:space="0" w:color="auto"/>
                <w:left w:val="none" w:sz="0" w:space="0" w:color="auto"/>
                <w:bottom w:val="none" w:sz="0" w:space="0" w:color="auto"/>
                <w:right w:val="none" w:sz="0" w:space="0" w:color="auto"/>
              </w:divBdr>
            </w:div>
            <w:div w:id="1739859232">
              <w:marLeft w:val="0"/>
              <w:marRight w:val="0"/>
              <w:marTop w:val="0"/>
              <w:marBottom w:val="0"/>
              <w:divBdr>
                <w:top w:val="none" w:sz="0" w:space="0" w:color="auto"/>
                <w:left w:val="none" w:sz="0" w:space="0" w:color="auto"/>
                <w:bottom w:val="none" w:sz="0" w:space="0" w:color="auto"/>
                <w:right w:val="none" w:sz="0" w:space="0" w:color="auto"/>
              </w:divBdr>
            </w:div>
            <w:div w:id="1172335839">
              <w:marLeft w:val="0"/>
              <w:marRight w:val="0"/>
              <w:marTop w:val="0"/>
              <w:marBottom w:val="0"/>
              <w:divBdr>
                <w:top w:val="none" w:sz="0" w:space="0" w:color="auto"/>
                <w:left w:val="none" w:sz="0" w:space="0" w:color="auto"/>
                <w:bottom w:val="none" w:sz="0" w:space="0" w:color="auto"/>
                <w:right w:val="none" w:sz="0" w:space="0" w:color="auto"/>
              </w:divBdr>
            </w:div>
            <w:div w:id="1085107641">
              <w:marLeft w:val="0"/>
              <w:marRight w:val="0"/>
              <w:marTop w:val="0"/>
              <w:marBottom w:val="0"/>
              <w:divBdr>
                <w:top w:val="none" w:sz="0" w:space="0" w:color="auto"/>
                <w:left w:val="none" w:sz="0" w:space="0" w:color="auto"/>
                <w:bottom w:val="none" w:sz="0" w:space="0" w:color="auto"/>
                <w:right w:val="none" w:sz="0" w:space="0" w:color="auto"/>
              </w:divBdr>
            </w:div>
            <w:div w:id="16590839">
              <w:marLeft w:val="0"/>
              <w:marRight w:val="0"/>
              <w:marTop w:val="0"/>
              <w:marBottom w:val="0"/>
              <w:divBdr>
                <w:top w:val="none" w:sz="0" w:space="0" w:color="auto"/>
                <w:left w:val="none" w:sz="0" w:space="0" w:color="auto"/>
                <w:bottom w:val="none" w:sz="0" w:space="0" w:color="auto"/>
                <w:right w:val="none" w:sz="0" w:space="0" w:color="auto"/>
              </w:divBdr>
            </w:div>
            <w:div w:id="1019817595">
              <w:marLeft w:val="0"/>
              <w:marRight w:val="0"/>
              <w:marTop w:val="0"/>
              <w:marBottom w:val="0"/>
              <w:divBdr>
                <w:top w:val="none" w:sz="0" w:space="0" w:color="auto"/>
                <w:left w:val="none" w:sz="0" w:space="0" w:color="auto"/>
                <w:bottom w:val="none" w:sz="0" w:space="0" w:color="auto"/>
                <w:right w:val="none" w:sz="0" w:space="0" w:color="auto"/>
              </w:divBdr>
            </w:div>
            <w:div w:id="1295213726">
              <w:marLeft w:val="0"/>
              <w:marRight w:val="0"/>
              <w:marTop w:val="0"/>
              <w:marBottom w:val="0"/>
              <w:divBdr>
                <w:top w:val="none" w:sz="0" w:space="0" w:color="auto"/>
                <w:left w:val="none" w:sz="0" w:space="0" w:color="auto"/>
                <w:bottom w:val="none" w:sz="0" w:space="0" w:color="auto"/>
                <w:right w:val="none" w:sz="0" w:space="0" w:color="auto"/>
              </w:divBdr>
            </w:div>
            <w:div w:id="799490869">
              <w:marLeft w:val="0"/>
              <w:marRight w:val="0"/>
              <w:marTop w:val="0"/>
              <w:marBottom w:val="0"/>
              <w:divBdr>
                <w:top w:val="none" w:sz="0" w:space="0" w:color="auto"/>
                <w:left w:val="none" w:sz="0" w:space="0" w:color="auto"/>
                <w:bottom w:val="none" w:sz="0" w:space="0" w:color="auto"/>
                <w:right w:val="none" w:sz="0" w:space="0" w:color="auto"/>
              </w:divBdr>
            </w:div>
            <w:div w:id="1725905376">
              <w:marLeft w:val="0"/>
              <w:marRight w:val="0"/>
              <w:marTop w:val="0"/>
              <w:marBottom w:val="0"/>
              <w:divBdr>
                <w:top w:val="none" w:sz="0" w:space="0" w:color="auto"/>
                <w:left w:val="none" w:sz="0" w:space="0" w:color="auto"/>
                <w:bottom w:val="none" w:sz="0" w:space="0" w:color="auto"/>
                <w:right w:val="none" w:sz="0" w:space="0" w:color="auto"/>
              </w:divBdr>
            </w:div>
            <w:div w:id="1604219927">
              <w:marLeft w:val="0"/>
              <w:marRight w:val="0"/>
              <w:marTop w:val="0"/>
              <w:marBottom w:val="0"/>
              <w:divBdr>
                <w:top w:val="none" w:sz="0" w:space="0" w:color="auto"/>
                <w:left w:val="none" w:sz="0" w:space="0" w:color="auto"/>
                <w:bottom w:val="none" w:sz="0" w:space="0" w:color="auto"/>
                <w:right w:val="none" w:sz="0" w:space="0" w:color="auto"/>
              </w:divBdr>
            </w:div>
            <w:div w:id="1179736380">
              <w:marLeft w:val="0"/>
              <w:marRight w:val="0"/>
              <w:marTop w:val="0"/>
              <w:marBottom w:val="0"/>
              <w:divBdr>
                <w:top w:val="none" w:sz="0" w:space="0" w:color="auto"/>
                <w:left w:val="none" w:sz="0" w:space="0" w:color="auto"/>
                <w:bottom w:val="none" w:sz="0" w:space="0" w:color="auto"/>
                <w:right w:val="none" w:sz="0" w:space="0" w:color="auto"/>
              </w:divBdr>
            </w:div>
            <w:div w:id="16635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3616">
      <w:bodyDiv w:val="1"/>
      <w:marLeft w:val="0"/>
      <w:marRight w:val="0"/>
      <w:marTop w:val="0"/>
      <w:marBottom w:val="0"/>
      <w:divBdr>
        <w:top w:val="none" w:sz="0" w:space="0" w:color="auto"/>
        <w:left w:val="none" w:sz="0" w:space="0" w:color="auto"/>
        <w:bottom w:val="none" w:sz="0" w:space="0" w:color="auto"/>
        <w:right w:val="none" w:sz="0" w:space="0" w:color="auto"/>
      </w:divBdr>
      <w:divsChild>
        <w:div w:id="1938323849">
          <w:marLeft w:val="0"/>
          <w:marRight w:val="0"/>
          <w:marTop w:val="0"/>
          <w:marBottom w:val="0"/>
          <w:divBdr>
            <w:top w:val="none" w:sz="0" w:space="0" w:color="auto"/>
            <w:left w:val="none" w:sz="0" w:space="0" w:color="auto"/>
            <w:bottom w:val="none" w:sz="0" w:space="0" w:color="auto"/>
            <w:right w:val="none" w:sz="0" w:space="0" w:color="auto"/>
          </w:divBdr>
          <w:divsChild>
            <w:div w:id="2110660184">
              <w:marLeft w:val="0"/>
              <w:marRight w:val="0"/>
              <w:marTop w:val="0"/>
              <w:marBottom w:val="0"/>
              <w:divBdr>
                <w:top w:val="none" w:sz="0" w:space="0" w:color="auto"/>
                <w:left w:val="none" w:sz="0" w:space="0" w:color="auto"/>
                <w:bottom w:val="none" w:sz="0" w:space="0" w:color="auto"/>
                <w:right w:val="none" w:sz="0" w:space="0" w:color="auto"/>
              </w:divBdr>
            </w:div>
            <w:div w:id="726804992">
              <w:marLeft w:val="0"/>
              <w:marRight w:val="0"/>
              <w:marTop w:val="0"/>
              <w:marBottom w:val="0"/>
              <w:divBdr>
                <w:top w:val="none" w:sz="0" w:space="0" w:color="auto"/>
                <w:left w:val="none" w:sz="0" w:space="0" w:color="auto"/>
                <w:bottom w:val="none" w:sz="0" w:space="0" w:color="auto"/>
                <w:right w:val="none" w:sz="0" w:space="0" w:color="auto"/>
              </w:divBdr>
            </w:div>
            <w:div w:id="1640374731">
              <w:marLeft w:val="0"/>
              <w:marRight w:val="0"/>
              <w:marTop w:val="0"/>
              <w:marBottom w:val="0"/>
              <w:divBdr>
                <w:top w:val="none" w:sz="0" w:space="0" w:color="auto"/>
                <w:left w:val="none" w:sz="0" w:space="0" w:color="auto"/>
                <w:bottom w:val="none" w:sz="0" w:space="0" w:color="auto"/>
                <w:right w:val="none" w:sz="0" w:space="0" w:color="auto"/>
              </w:divBdr>
            </w:div>
            <w:div w:id="1756320452">
              <w:marLeft w:val="0"/>
              <w:marRight w:val="0"/>
              <w:marTop w:val="0"/>
              <w:marBottom w:val="0"/>
              <w:divBdr>
                <w:top w:val="none" w:sz="0" w:space="0" w:color="auto"/>
                <w:left w:val="none" w:sz="0" w:space="0" w:color="auto"/>
                <w:bottom w:val="none" w:sz="0" w:space="0" w:color="auto"/>
                <w:right w:val="none" w:sz="0" w:space="0" w:color="auto"/>
              </w:divBdr>
            </w:div>
            <w:div w:id="1023166497">
              <w:marLeft w:val="0"/>
              <w:marRight w:val="0"/>
              <w:marTop w:val="0"/>
              <w:marBottom w:val="0"/>
              <w:divBdr>
                <w:top w:val="none" w:sz="0" w:space="0" w:color="auto"/>
                <w:left w:val="none" w:sz="0" w:space="0" w:color="auto"/>
                <w:bottom w:val="none" w:sz="0" w:space="0" w:color="auto"/>
                <w:right w:val="none" w:sz="0" w:space="0" w:color="auto"/>
              </w:divBdr>
            </w:div>
            <w:div w:id="639844371">
              <w:marLeft w:val="0"/>
              <w:marRight w:val="0"/>
              <w:marTop w:val="0"/>
              <w:marBottom w:val="0"/>
              <w:divBdr>
                <w:top w:val="none" w:sz="0" w:space="0" w:color="auto"/>
                <w:left w:val="none" w:sz="0" w:space="0" w:color="auto"/>
                <w:bottom w:val="none" w:sz="0" w:space="0" w:color="auto"/>
                <w:right w:val="none" w:sz="0" w:space="0" w:color="auto"/>
              </w:divBdr>
            </w:div>
            <w:div w:id="994724041">
              <w:marLeft w:val="0"/>
              <w:marRight w:val="0"/>
              <w:marTop w:val="0"/>
              <w:marBottom w:val="0"/>
              <w:divBdr>
                <w:top w:val="none" w:sz="0" w:space="0" w:color="auto"/>
                <w:left w:val="none" w:sz="0" w:space="0" w:color="auto"/>
                <w:bottom w:val="none" w:sz="0" w:space="0" w:color="auto"/>
                <w:right w:val="none" w:sz="0" w:space="0" w:color="auto"/>
              </w:divBdr>
            </w:div>
            <w:div w:id="1742288381">
              <w:marLeft w:val="0"/>
              <w:marRight w:val="0"/>
              <w:marTop w:val="0"/>
              <w:marBottom w:val="0"/>
              <w:divBdr>
                <w:top w:val="none" w:sz="0" w:space="0" w:color="auto"/>
                <w:left w:val="none" w:sz="0" w:space="0" w:color="auto"/>
                <w:bottom w:val="none" w:sz="0" w:space="0" w:color="auto"/>
                <w:right w:val="none" w:sz="0" w:space="0" w:color="auto"/>
              </w:divBdr>
            </w:div>
            <w:div w:id="804592022">
              <w:marLeft w:val="0"/>
              <w:marRight w:val="0"/>
              <w:marTop w:val="0"/>
              <w:marBottom w:val="0"/>
              <w:divBdr>
                <w:top w:val="none" w:sz="0" w:space="0" w:color="auto"/>
                <w:left w:val="none" w:sz="0" w:space="0" w:color="auto"/>
                <w:bottom w:val="none" w:sz="0" w:space="0" w:color="auto"/>
                <w:right w:val="none" w:sz="0" w:space="0" w:color="auto"/>
              </w:divBdr>
            </w:div>
            <w:div w:id="733704168">
              <w:marLeft w:val="0"/>
              <w:marRight w:val="0"/>
              <w:marTop w:val="0"/>
              <w:marBottom w:val="0"/>
              <w:divBdr>
                <w:top w:val="none" w:sz="0" w:space="0" w:color="auto"/>
                <w:left w:val="none" w:sz="0" w:space="0" w:color="auto"/>
                <w:bottom w:val="none" w:sz="0" w:space="0" w:color="auto"/>
                <w:right w:val="none" w:sz="0" w:space="0" w:color="auto"/>
              </w:divBdr>
            </w:div>
            <w:div w:id="1329752249">
              <w:marLeft w:val="0"/>
              <w:marRight w:val="0"/>
              <w:marTop w:val="0"/>
              <w:marBottom w:val="0"/>
              <w:divBdr>
                <w:top w:val="none" w:sz="0" w:space="0" w:color="auto"/>
                <w:left w:val="none" w:sz="0" w:space="0" w:color="auto"/>
                <w:bottom w:val="none" w:sz="0" w:space="0" w:color="auto"/>
                <w:right w:val="none" w:sz="0" w:space="0" w:color="auto"/>
              </w:divBdr>
            </w:div>
            <w:div w:id="414282184">
              <w:marLeft w:val="0"/>
              <w:marRight w:val="0"/>
              <w:marTop w:val="0"/>
              <w:marBottom w:val="0"/>
              <w:divBdr>
                <w:top w:val="none" w:sz="0" w:space="0" w:color="auto"/>
                <w:left w:val="none" w:sz="0" w:space="0" w:color="auto"/>
                <w:bottom w:val="none" w:sz="0" w:space="0" w:color="auto"/>
                <w:right w:val="none" w:sz="0" w:space="0" w:color="auto"/>
              </w:divBdr>
            </w:div>
            <w:div w:id="6918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151">
      <w:bodyDiv w:val="1"/>
      <w:marLeft w:val="0"/>
      <w:marRight w:val="0"/>
      <w:marTop w:val="0"/>
      <w:marBottom w:val="0"/>
      <w:divBdr>
        <w:top w:val="none" w:sz="0" w:space="0" w:color="auto"/>
        <w:left w:val="none" w:sz="0" w:space="0" w:color="auto"/>
        <w:bottom w:val="none" w:sz="0" w:space="0" w:color="auto"/>
        <w:right w:val="none" w:sz="0" w:space="0" w:color="auto"/>
      </w:divBdr>
      <w:divsChild>
        <w:div w:id="1493712981">
          <w:marLeft w:val="0"/>
          <w:marRight w:val="0"/>
          <w:marTop w:val="0"/>
          <w:marBottom w:val="0"/>
          <w:divBdr>
            <w:top w:val="none" w:sz="0" w:space="0" w:color="auto"/>
            <w:left w:val="none" w:sz="0" w:space="0" w:color="auto"/>
            <w:bottom w:val="none" w:sz="0" w:space="0" w:color="auto"/>
            <w:right w:val="none" w:sz="0" w:space="0" w:color="auto"/>
          </w:divBdr>
          <w:divsChild>
            <w:div w:id="378939824">
              <w:marLeft w:val="0"/>
              <w:marRight w:val="0"/>
              <w:marTop w:val="0"/>
              <w:marBottom w:val="0"/>
              <w:divBdr>
                <w:top w:val="none" w:sz="0" w:space="0" w:color="auto"/>
                <w:left w:val="none" w:sz="0" w:space="0" w:color="auto"/>
                <w:bottom w:val="none" w:sz="0" w:space="0" w:color="auto"/>
                <w:right w:val="none" w:sz="0" w:space="0" w:color="auto"/>
              </w:divBdr>
            </w:div>
            <w:div w:id="1534880546">
              <w:marLeft w:val="0"/>
              <w:marRight w:val="0"/>
              <w:marTop w:val="0"/>
              <w:marBottom w:val="0"/>
              <w:divBdr>
                <w:top w:val="none" w:sz="0" w:space="0" w:color="auto"/>
                <w:left w:val="none" w:sz="0" w:space="0" w:color="auto"/>
                <w:bottom w:val="none" w:sz="0" w:space="0" w:color="auto"/>
                <w:right w:val="none" w:sz="0" w:space="0" w:color="auto"/>
              </w:divBdr>
            </w:div>
            <w:div w:id="520628703">
              <w:marLeft w:val="0"/>
              <w:marRight w:val="0"/>
              <w:marTop w:val="0"/>
              <w:marBottom w:val="0"/>
              <w:divBdr>
                <w:top w:val="none" w:sz="0" w:space="0" w:color="auto"/>
                <w:left w:val="none" w:sz="0" w:space="0" w:color="auto"/>
                <w:bottom w:val="none" w:sz="0" w:space="0" w:color="auto"/>
                <w:right w:val="none" w:sz="0" w:space="0" w:color="auto"/>
              </w:divBdr>
            </w:div>
            <w:div w:id="1618637070">
              <w:marLeft w:val="0"/>
              <w:marRight w:val="0"/>
              <w:marTop w:val="0"/>
              <w:marBottom w:val="0"/>
              <w:divBdr>
                <w:top w:val="none" w:sz="0" w:space="0" w:color="auto"/>
                <w:left w:val="none" w:sz="0" w:space="0" w:color="auto"/>
                <w:bottom w:val="none" w:sz="0" w:space="0" w:color="auto"/>
                <w:right w:val="none" w:sz="0" w:space="0" w:color="auto"/>
              </w:divBdr>
            </w:div>
            <w:div w:id="1176308913">
              <w:marLeft w:val="0"/>
              <w:marRight w:val="0"/>
              <w:marTop w:val="0"/>
              <w:marBottom w:val="0"/>
              <w:divBdr>
                <w:top w:val="none" w:sz="0" w:space="0" w:color="auto"/>
                <w:left w:val="none" w:sz="0" w:space="0" w:color="auto"/>
                <w:bottom w:val="none" w:sz="0" w:space="0" w:color="auto"/>
                <w:right w:val="none" w:sz="0" w:space="0" w:color="auto"/>
              </w:divBdr>
            </w:div>
            <w:div w:id="1865240224">
              <w:marLeft w:val="0"/>
              <w:marRight w:val="0"/>
              <w:marTop w:val="0"/>
              <w:marBottom w:val="0"/>
              <w:divBdr>
                <w:top w:val="none" w:sz="0" w:space="0" w:color="auto"/>
                <w:left w:val="none" w:sz="0" w:space="0" w:color="auto"/>
                <w:bottom w:val="none" w:sz="0" w:space="0" w:color="auto"/>
                <w:right w:val="none" w:sz="0" w:space="0" w:color="auto"/>
              </w:divBdr>
            </w:div>
            <w:div w:id="2013606090">
              <w:marLeft w:val="0"/>
              <w:marRight w:val="0"/>
              <w:marTop w:val="0"/>
              <w:marBottom w:val="0"/>
              <w:divBdr>
                <w:top w:val="none" w:sz="0" w:space="0" w:color="auto"/>
                <w:left w:val="none" w:sz="0" w:space="0" w:color="auto"/>
                <w:bottom w:val="none" w:sz="0" w:space="0" w:color="auto"/>
                <w:right w:val="none" w:sz="0" w:space="0" w:color="auto"/>
              </w:divBdr>
            </w:div>
            <w:div w:id="1352220440">
              <w:marLeft w:val="0"/>
              <w:marRight w:val="0"/>
              <w:marTop w:val="0"/>
              <w:marBottom w:val="0"/>
              <w:divBdr>
                <w:top w:val="none" w:sz="0" w:space="0" w:color="auto"/>
                <w:left w:val="none" w:sz="0" w:space="0" w:color="auto"/>
                <w:bottom w:val="none" w:sz="0" w:space="0" w:color="auto"/>
                <w:right w:val="none" w:sz="0" w:space="0" w:color="auto"/>
              </w:divBdr>
            </w:div>
            <w:div w:id="633407498">
              <w:marLeft w:val="0"/>
              <w:marRight w:val="0"/>
              <w:marTop w:val="0"/>
              <w:marBottom w:val="0"/>
              <w:divBdr>
                <w:top w:val="none" w:sz="0" w:space="0" w:color="auto"/>
                <w:left w:val="none" w:sz="0" w:space="0" w:color="auto"/>
                <w:bottom w:val="none" w:sz="0" w:space="0" w:color="auto"/>
                <w:right w:val="none" w:sz="0" w:space="0" w:color="auto"/>
              </w:divBdr>
            </w:div>
            <w:div w:id="2019110923">
              <w:marLeft w:val="0"/>
              <w:marRight w:val="0"/>
              <w:marTop w:val="0"/>
              <w:marBottom w:val="0"/>
              <w:divBdr>
                <w:top w:val="none" w:sz="0" w:space="0" w:color="auto"/>
                <w:left w:val="none" w:sz="0" w:space="0" w:color="auto"/>
                <w:bottom w:val="none" w:sz="0" w:space="0" w:color="auto"/>
                <w:right w:val="none" w:sz="0" w:space="0" w:color="auto"/>
              </w:divBdr>
            </w:div>
            <w:div w:id="1052655203">
              <w:marLeft w:val="0"/>
              <w:marRight w:val="0"/>
              <w:marTop w:val="0"/>
              <w:marBottom w:val="0"/>
              <w:divBdr>
                <w:top w:val="none" w:sz="0" w:space="0" w:color="auto"/>
                <w:left w:val="none" w:sz="0" w:space="0" w:color="auto"/>
                <w:bottom w:val="none" w:sz="0" w:space="0" w:color="auto"/>
                <w:right w:val="none" w:sz="0" w:space="0" w:color="auto"/>
              </w:divBdr>
            </w:div>
            <w:div w:id="1764759587">
              <w:marLeft w:val="0"/>
              <w:marRight w:val="0"/>
              <w:marTop w:val="0"/>
              <w:marBottom w:val="0"/>
              <w:divBdr>
                <w:top w:val="none" w:sz="0" w:space="0" w:color="auto"/>
                <w:left w:val="none" w:sz="0" w:space="0" w:color="auto"/>
                <w:bottom w:val="none" w:sz="0" w:space="0" w:color="auto"/>
                <w:right w:val="none" w:sz="0" w:space="0" w:color="auto"/>
              </w:divBdr>
            </w:div>
            <w:div w:id="71200905">
              <w:marLeft w:val="0"/>
              <w:marRight w:val="0"/>
              <w:marTop w:val="0"/>
              <w:marBottom w:val="0"/>
              <w:divBdr>
                <w:top w:val="none" w:sz="0" w:space="0" w:color="auto"/>
                <w:left w:val="none" w:sz="0" w:space="0" w:color="auto"/>
                <w:bottom w:val="none" w:sz="0" w:space="0" w:color="auto"/>
                <w:right w:val="none" w:sz="0" w:space="0" w:color="auto"/>
              </w:divBdr>
            </w:div>
            <w:div w:id="1695499695">
              <w:marLeft w:val="0"/>
              <w:marRight w:val="0"/>
              <w:marTop w:val="0"/>
              <w:marBottom w:val="0"/>
              <w:divBdr>
                <w:top w:val="none" w:sz="0" w:space="0" w:color="auto"/>
                <w:left w:val="none" w:sz="0" w:space="0" w:color="auto"/>
                <w:bottom w:val="none" w:sz="0" w:space="0" w:color="auto"/>
                <w:right w:val="none" w:sz="0" w:space="0" w:color="auto"/>
              </w:divBdr>
            </w:div>
            <w:div w:id="1430351701">
              <w:marLeft w:val="0"/>
              <w:marRight w:val="0"/>
              <w:marTop w:val="0"/>
              <w:marBottom w:val="0"/>
              <w:divBdr>
                <w:top w:val="none" w:sz="0" w:space="0" w:color="auto"/>
                <w:left w:val="none" w:sz="0" w:space="0" w:color="auto"/>
                <w:bottom w:val="none" w:sz="0" w:space="0" w:color="auto"/>
                <w:right w:val="none" w:sz="0" w:space="0" w:color="auto"/>
              </w:divBdr>
            </w:div>
            <w:div w:id="861556738">
              <w:marLeft w:val="0"/>
              <w:marRight w:val="0"/>
              <w:marTop w:val="0"/>
              <w:marBottom w:val="0"/>
              <w:divBdr>
                <w:top w:val="none" w:sz="0" w:space="0" w:color="auto"/>
                <w:left w:val="none" w:sz="0" w:space="0" w:color="auto"/>
                <w:bottom w:val="none" w:sz="0" w:space="0" w:color="auto"/>
                <w:right w:val="none" w:sz="0" w:space="0" w:color="auto"/>
              </w:divBdr>
            </w:div>
            <w:div w:id="39790831">
              <w:marLeft w:val="0"/>
              <w:marRight w:val="0"/>
              <w:marTop w:val="0"/>
              <w:marBottom w:val="0"/>
              <w:divBdr>
                <w:top w:val="none" w:sz="0" w:space="0" w:color="auto"/>
                <w:left w:val="none" w:sz="0" w:space="0" w:color="auto"/>
                <w:bottom w:val="none" w:sz="0" w:space="0" w:color="auto"/>
                <w:right w:val="none" w:sz="0" w:space="0" w:color="auto"/>
              </w:divBdr>
            </w:div>
            <w:div w:id="2128768672">
              <w:marLeft w:val="0"/>
              <w:marRight w:val="0"/>
              <w:marTop w:val="0"/>
              <w:marBottom w:val="0"/>
              <w:divBdr>
                <w:top w:val="none" w:sz="0" w:space="0" w:color="auto"/>
                <w:left w:val="none" w:sz="0" w:space="0" w:color="auto"/>
                <w:bottom w:val="none" w:sz="0" w:space="0" w:color="auto"/>
                <w:right w:val="none" w:sz="0" w:space="0" w:color="auto"/>
              </w:divBdr>
            </w:div>
            <w:div w:id="243535554">
              <w:marLeft w:val="0"/>
              <w:marRight w:val="0"/>
              <w:marTop w:val="0"/>
              <w:marBottom w:val="0"/>
              <w:divBdr>
                <w:top w:val="none" w:sz="0" w:space="0" w:color="auto"/>
                <w:left w:val="none" w:sz="0" w:space="0" w:color="auto"/>
                <w:bottom w:val="none" w:sz="0" w:space="0" w:color="auto"/>
                <w:right w:val="none" w:sz="0" w:space="0" w:color="auto"/>
              </w:divBdr>
            </w:div>
            <w:div w:id="1073970250">
              <w:marLeft w:val="0"/>
              <w:marRight w:val="0"/>
              <w:marTop w:val="0"/>
              <w:marBottom w:val="0"/>
              <w:divBdr>
                <w:top w:val="none" w:sz="0" w:space="0" w:color="auto"/>
                <w:left w:val="none" w:sz="0" w:space="0" w:color="auto"/>
                <w:bottom w:val="none" w:sz="0" w:space="0" w:color="auto"/>
                <w:right w:val="none" w:sz="0" w:space="0" w:color="auto"/>
              </w:divBdr>
            </w:div>
            <w:div w:id="1075975222">
              <w:marLeft w:val="0"/>
              <w:marRight w:val="0"/>
              <w:marTop w:val="0"/>
              <w:marBottom w:val="0"/>
              <w:divBdr>
                <w:top w:val="none" w:sz="0" w:space="0" w:color="auto"/>
                <w:left w:val="none" w:sz="0" w:space="0" w:color="auto"/>
                <w:bottom w:val="none" w:sz="0" w:space="0" w:color="auto"/>
                <w:right w:val="none" w:sz="0" w:space="0" w:color="auto"/>
              </w:divBdr>
            </w:div>
            <w:div w:id="1525245635">
              <w:marLeft w:val="0"/>
              <w:marRight w:val="0"/>
              <w:marTop w:val="0"/>
              <w:marBottom w:val="0"/>
              <w:divBdr>
                <w:top w:val="none" w:sz="0" w:space="0" w:color="auto"/>
                <w:left w:val="none" w:sz="0" w:space="0" w:color="auto"/>
                <w:bottom w:val="none" w:sz="0" w:space="0" w:color="auto"/>
                <w:right w:val="none" w:sz="0" w:space="0" w:color="auto"/>
              </w:divBdr>
            </w:div>
            <w:div w:id="1669946819">
              <w:marLeft w:val="0"/>
              <w:marRight w:val="0"/>
              <w:marTop w:val="0"/>
              <w:marBottom w:val="0"/>
              <w:divBdr>
                <w:top w:val="none" w:sz="0" w:space="0" w:color="auto"/>
                <w:left w:val="none" w:sz="0" w:space="0" w:color="auto"/>
                <w:bottom w:val="none" w:sz="0" w:space="0" w:color="auto"/>
                <w:right w:val="none" w:sz="0" w:space="0" w:color="auto"/>
              </w:divBdr>
            </w:div>
            <w:div w:id="669479572">
              <w:marLeft w:val="0"/>
              <w:marRight w:val="0"/>
              <w:marTop w:val="0"/>
              <w:marBottom w:val="0"/>
              <w:divBdr>
                <w:top w:val="none" w:sz="0" w:space="0" w:color="auto"/>
                <w:left w:val="none" w:sz="0" w:space="0" w:color="auto"/>
                <w:bottom w:val="none" w:sz="0" w:space="0" w:color="auto"/>
                <w:right w:val="none" w:sz="0" w:space="0" w:color="auto"/>
              </w:divBdr>
            </w:div>
            <w:div w:id="1174146417">
              <w:marLeft w:val="0"/>
              <w:marRight w:val="0"/>
              <w:marTop w:val="0"/>
              <w:marBottom w:val="0"/>
              <w:divBdr>
                <w:top w:val="none" w:sz="0" w:space="0" w:color="auto"/>
                <w:left w:val="none" w:sz="0" w:space="0" w:color="auto"/>
                <w:bottom w:val="none" w:sz="0" w:space="0" w:color="auto"/>
                <w:right w:val="none" w:sz="0" w:space="0" w:color="auto"/>
              </w:divBdr>
            </w:div>
            <w:div w:id="923799801">
              <w:marLeft w:val="0"/>
              <w:marRight w:val="0"/>
              <w:marTop w:val="0"/>
              <w:marBottom w:val="0"/>
              <w:divBdr>
                <w:top w:val="none" w:sz="0" w:space="0" w:color="auto"/>
                <w:left w:val="none" w:sz="0" w:space="0" w:color="auto"/>
                <w:bottom w:val="none" w:sz="0" w:space="0" w:color="auto"/>
                <w:right w:val="none" w:sz="0" w:space="0" w:color="auto"/>
              </w:divBdr>
            </w:div>
            <w:div w:id="873343035">
              <w:marLeft w:val="0"/>
              <w:marRight w:val="0"/>
              <w:marTop w:val="0"/>
              <w:marBottom w:val="0"/>
              <w:divBdr>
                <w:top w:val="none" w:sz="0" w:space="0" w:color="auto"/>
                <w:left w:val="none" w:sz="0" w:space="0" w:color="auto"/>
                <w:bottom w:val="none" w:sz="0" w:space="0" w:color="auto"/>
                <w:right w:val="none" w:sz="0" w:space="0" w:color="auto"/>
              </w:divBdr>
            </w:div>
            <w:div w:id="1709254609">
              <w:marLeft w:val="0"/>
              <w:marRight w:val="0"/>
              <w:marTop w:val="0"/>
              <w:marBottom w:val="0"/>
              <w:divBdr>
                <w:top w:val="none" w:sz="0" w:space="0" w:color="auto"/>
                <w:left w:val="none" w:sz="0" w:space="0" w:color="auto"/>
                <w:bottom w:val="none" w:sz="0" w:space="0" w:color="auto"/>
                <w:right w:val="none" w:sz="0" w:space="0" w:color="auto"/>
              </w:divBdr>
            </w:div>
            <w:div w:id="236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2388">
      <w:bodyDiv w:val="1"/>
      <w:marLeft w:val="0"/>
      <w:marRight w:val="0"/>
      <w:marTop w:val="0"/>
      <w:marBottom w:val="0"/>
      <w:divBdr>
        <w:top w:val="none" w:sz="0" w:space="0" w:color="auto"/>
        <w:left w:val="none" w:sz="0" w:space="0" w:color="auto"/>
        <w:bottom w:val="none" w:sz="0" w:space="0" w:color="auto"/>
        <w:right w:val="none" w:sz="0" w:space="0" w:color="auto"/>
      </w:divBdr>
      <w:divsChild>
        <w:div w:id="930353514">
          <w:marLeft w:val="0"/>
          <w:marRight w:val="0"/>
          <w:marTop w:val="0"/>
          <w:marBottom w:val="0"/>
          <w:divBdr>
            <w:top w:val="none" w:sz="0" w:space="0" w:color="auto"/>
            <w:left w:val="none" w:sz="0" w:space="0" w:color="auto"/>
            <w:bottom w:val="none" w:sz="0" w:space="0" w:color="auto"/>
            <w:right w:val="none" w:sz="0" w:space="0" w:color="auto"/>
          </w:divBdr>
          <w:divsChild>
            <w:div w:id="1614168943">
              <w:marLeft w:val="0"/>
              <w:marRight w:val="0"/>
              <w:marTop w:val="0"/>
              <w:marBottom w:val="0"/>
              <w:divBdr>
                <w:top w:val="none" w:sz="0" w:space="0" w:color="auto"/>
                <w:left w:val="none" w:sz="0" w:space="0" w:color="auto"/>
                <w:bottom w:val="none" w:sz="0" w:space="0" w:color="auto"/>
                <w:right w:val="none" w:sz="0" w:space="0" w:color="auto"/>
              </w:divBdr>
            </w:div>
            <w:div w:id="1717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7246">
      <w:bodyDiv w:val="1"/>
      <w:marLeft w:val="0"/>
      <w:marRight w:val="0"/>
      <w:marTop w:val="0"/>
      <w:marBottom w:val="0"/>
      <w:divBdr>
        <w:top w:val="none" w:sz="0" w:space="0" w:color="auto"/>
        <w:left w:val="none" w:sz="0" w:space="0" w:color="auto"/>
        <w:bottom w:val="none" w:sz="0" w:space="0" w:color="auto"/>
        <w:right w:val="none" w:sz="0" w:space="0" w:color="auto"/>
      </w:divBdr>
      <w:divsChild>
        <w:div w:id="2062246663">
          <w:marLeft w:val="0"/>
          <w:marRight w:val="0"/>
          <w:marTop w:val="0"/>
          <w:marBottom w:val="0"/>
          <w:divBdr>
            <w:top w:val="none" w:sz="0" w:space="0" w:color="auto"/>
            <w:left w:val="none" w:sz="0" w:space="0" w:color="auto"/>
            <w:bottom w:val="none" w:sz="0" w:space="0" w:color="auto"/>
            <w:right w:val="none" w:sz="0" w:space="0" w:color="auto"/>
          </w:divBdr>
          <w:divsChild>
            <w:div w:id="594481150">
              <w:marLeft w:val="0"/>
              <w:marRight w:val="0"/>
              <w:marTop w:val="0"/>
              <w:marBottom w:val="0"/>
              <w:divBdr>
                <w:top w:val="none" w:sz="0" w:space="0" w:color="auto"/>
                <w:left w:val="none" w:sz="0" w:space="0" w:color="auto"/>
                <w:bottom w:val="none" w:sz="0" w:space="0" w:color="auto"/>
                <w:right w:val="none" w:sz="0" w:space="0" w:color="auto"/>
              </w:divBdr>
            </w:div>
            <w:div w:id="85081780">
              <w:marLeft w:val="0"/>
              <w:marRight w:val="0"/>
              <w:marTop w:val="0"/>
              <w:marBottom w:val="0"/>
              <w:divBdr>
                <w:top w:val="none" w:sz="0" w:space="0" w:color="auto"/>
                <w:left w:val="none" w:sz="0" w:space="0" w:color="auto"/>
                <w:bottom w:val="none" w:sz="0" w:space="0" w:color="auto"/>
                <w:right w:val="none" w:sz="0" w:space="0" w:color="auto"/>
              </w:divBdr>
            </w:div>
            <w:div w:id="268465808">
              <w:marLeft w:val="0"/>
              <w:marRight w:val="0"/>
              <w:marTop w:val="0"/>
              <w:marBottom w:val="0"/>
              <w:divBdr>
                <w:top w:val="none" w:sz="0" w:space="0" w:color="auto"/>
                <w:left w:val="none" w:sz="0" w:space="0" w:color="auto"/>
                <w:bottom w:val="none" w:sz="0" w:space="0" w:color="auto"/>
                <w:right w:val="none" w:sz="0" w:space="0" w:color="auto"/>
              </w:divBdr>
            </w:div>
            <w:div w:id="501164885">
              <w:marLeft w:val="0"/>
              <w:marRight w:val="0"/>
              <w:marTop w:val="0"/>
              <w:marBottom w:val="0"/>
              <w:divBdr>
                <w:top w:val="none" w:sz="0" w:space="0" w:color="auto"/>
                <w:left w:val="none" w:sz="0" w:space="0" w:color="auto"/>
                <w:bottom w:val="none" w:sz="0" w:space="0" w:color="auto"/>
                <w:right w:val="none" w:sz="0" w:space="0" w:color="auto"/>
              </w:divBdr>
            </w:div>
            <w:div w:id="1856991049">
              <w:marLeft w:val="0"/>
              <w:marRight w:val="0"/>
              <w:marTop w:val="0"/>
              <w:marBottom w:val="0"/>
              <w:divBdr>
                <w:top w:val="none" w:sz="0" w:space="0" w:color="auto"/>
                <w:left w:val="none" w:sz="0" w:space="0" w:color="auto"/>
                <w:bottom w:val="none" w:sz="0" w:space="0" w:color="auto"/>
                <w:right w:val="none" w:sz="0" w:space="0" w:color="auto"/>
              </w:divBdr>
            </w:div>
            <w:div w:id="1692492971">
              <w:marLeft w:val="0"/>
              <w:marRight w:val="0"/>
              <w:marTop w:val="0"/>
              <w:marBottom w:val="0"/>
              <w:divBdr>
                <w:top w:val="none" w:sz="0" w:space="0" w:color="auto"/>
                <w:left w:val="none" w:sz="0" w:space="0" w:color="auto"/>
                <w:bottom w:val="none" w:sz="0" w:space="0" w:color="auto"/>
                <w:right w:val="none" w:sz="0" w:space="0" w:color="auto"/>
              </w:divBdr>
            </w:div>
            <w:div w:id="638535878">
              <w:marLeft w:val="0"/>
              <w:marRight w:val="0"/>
              <w:marTop w:val="0"/>
              <w:marBottom w:val="0"/>
              <w:divBdr>
                <w:top w:val="none" w:sz="0" w:space="0" w:color="auto"/>
                <w:left w:val="none" w:sz="0" w:space="0" w:color="auto"/>
                <w:bottom w:val="none" w:sz="0" w:space="0" w:color="auto"/>
                <w:right w:val="none" w:sz="0" w:space="0" w:color="auto"/>
              </w:divBdr>
            </w:div>
            <w:div w:id="1816408187">
              <w:marLeft w:val="0"/>
              <w:marRight w:val="0"/>
              <w:marTop w:val="0"/>
              <w:marBottom w:val="0"/>
              <w:divBdr>
                <w:top w:val="none" w:sz="0" w:space="0" w:color="auto"/>
                <w:left w:val="none" w:sz="0" w:space="0" w:color="auto"/>
                <w:bottom w:val="none" w:sz="0" w:space="0" w:color="auto"/>
                <w:right w:val="none" w:sz="0" w:space="0" w:color="auto"/>
              </w:divBdr>
            </w:div>
            <w:div w:id="1702707916">
              <w:marLeft w:val="0"/>
              <w:marRight w:val="0"/>
              <w:marTop w:val="0"/>
              <w:marBottom w:val="0"/>
              <w:divBdr>
                <w:top w:val="none" w:sz="0" w:space="0" w:color="auto"/>
                <w:left w:val="none" w:sz="0" w:space="0" w:color="auto"/>
                <w:bottom w:val="none" w:sz="0" w:space="0" w:color="auto"/>
                <w:right w:val="none" w:sz="0" w:space="0" w:color="auto"/>
              </w:divBdr>
            </w:div>
            <w:div w:id="352614753">
              <w:marLeft w:val="0"/>
              <w:marRight w:val="0"/>
              <w:marTop w:val="0"/>
              <w:marBottom w:val="0"/>
              <w:divBdr>
                <w:top w:val="none" w:sz="0" w:space="0" w:color="auto"/>
                <w:left w:val="none" w:sz="0" w:space="0" w:color="auto"/>
                <w:bottom w:val="none" w:sz="0" w:space="0" w:color="auto"/>
                <w:right w:val="none" w:sz="0" w:space="0" w:color="auto"/>
              </w:divBdr>
            </w:div>
            <w:div w:id="9049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270">
      <w:bodyDiv w:val="1"/>
      <w:marLeft w:val="0"/>
      <w:marRight w:val="0"/>
      <w:marTop w:val="0"/>
      <w:marBottom w:val="0"/>
      <w:divBdr>
        <w:top w:val="none" w:sz="0" w:space="0" w:color="auto"/>
        <w:left w:val="none" w:sz="0" w:space="0" w:color="auto"/>
        <w:bottom w:val="none" w:sz="0" w:space="0" w:color="auto"/>
        <w:right w:val="none" w:sz="0" w:space="0" w:color="auto"/>
      </w:divBdr>
      <w:divsChild>
        <w:div w:id="1241259261">
          <w:marLeft w:val="0"/>
          <w:marRight w:val="0"/>
          <w:marTop w:val="0"/>
          <w:marBottom w:val="0"/>
          <w:divBdr>
            <w:top w:val="none" w:sz="0" w:space="0" w:color="auto"/>
            <w:left w:val="none" w:sz="0" w:space="0" w:color="auto"/>
            <w:bottom w:val="none" w:sz="0" w:space="0" w:color="auto"/>
            <w:right w:val="none" w:sz="0" w:space="0" w:color="auto"/>
          </w:divBdr>
          <w:divsChild>
            <w:div w:id="1559777620">
              <w:marLeft w:val="0"/>
              <w:marRight w:val="0"/>
              <w:marTop w:val="0"/>
              <w:marBottom w:val="0"/>
              <w:divBdr>
                <w:top w:val="none" w:sz="0" w:space="0" w:color="auto"/>
                <w:left w:val="none" w:sz="0" w:space="0" w:color="auto"/>
                <w:bottom w:val="none" w:sz="0" w:space="0" w:color="auto"/>
                <w:right w:val="none" w:sz="0" w:space="0" w:color="auto"/>
              </w:divBdr>
            </w:div>
            <w:div w:id="426773417">
              <w:marLeft w:val="0"/>
              <w:marRight w:val="0"/>
              <w:marTop w:val="0"/>
              <w:marBottom w:val="0"/>
              <w:divBdr>
                <w:top w:val="none" w:sz="0" w:space="0" w:color="auto"/>
                <w:left w:val="none" w:sz="0" w:space="0" w:color="auto"/>
                <w:bottom w:val="none" w:sz="0" w:space="0" w:color="auto"/>
                <w:right w:val="none" w:sz="0" w:space="0" w:color="auto"/>
              </w:divBdr>
            </w:div>
            <w:div w:id="1349256043">
              <w:marLeft w:val="0"/>
              <w:marRight w:val="0"/>
              <w:marTop w:val="0"/>
              <w:marBottom w:val="0"/>
              <w:divBdr>
                <w:top w:val="none" w:sz="0" w:space="0" w:color="auto"/>
                <w:left w:val="none" w:sz="0" w:space="0" w:color="auto"/>
                <w:bottom w:val="none" w:sz="0" w:space="0" w:color="auto"/>
                <w:right w:val="none" w:sz="0" w:space="0" w:color="auto"/>
              </w:divBdr>
            </w:div>
            <w:div w:id="929000485">
              <w:marLeft w:val="0"/>
              <w:marRight w:val="0"/>
              <w:marTop w:val="0"/>
              <w:marBottom w:val="0"/>
              <w:divBdr>
                <w:top w:val="none" w:sz="0" w:space="0" w:color="auto"/>
                <w:left w:val="none" w:sz="0" w:space="0" w:color="auto"/>
                <w:bottom w:val="none" w:sz="0" w:space="0" w:color="auto"/>
                <w:right w:val="none" w:sz="0" w:space="0" w:color="auto"/>
              </w:divBdr>
            </w:div>
            <w:div w:id="1743524307">
              <w:marLeft w:val="0"/>
              <w:marRight w:val="0"/>
              <w:marTop w:val="0"/>
              <w:marBottom w:val="0"/>
              <w:divBdr>
                <w:top w:val="none" w:sz="0" w:space="0" w:color="auto"/>
                <w:left w:val="none" w:sz="0" w:space="0" w:color="auto"/>
                <w:bottom w:val="none" w:sz="0" w:space="0" w:color="auto"/>
                <w:right w:val="none" w:sz="0" w:space="0" w:color="auto"/>
              </w:divBdr>
            </w:div>
            <w:div w:id="1664043721">
              <w:marLeft w:val="0"/>
              <w:marRight w:val="0"/>
              <w:marTop w:val="0"/>
              <w:marBottom w:val="0"/>
              <w:divBdr>
                <w:top w:val="none" w:sz="0" w:space="0" w:color="auto"/>
                <w:left w:val="none" w:sz="0" w:space="0" w:color="auto"/>
                <w:bottom w:val="none" w:sz="0" w:space="0" w:color="auto"/>
                <w:right w:val="none" w:sz="0" w:space="0" w:color="auto"/>
              </w:divBdr>
            </w:div>
            <w:div w:id="667441322">
              <w:marLeft w:val="0"/>
              <w:marRight w:val="0"/>
              <w:marTop w:val="0"/>
              <w:marBottom w:val="0"/>
              <w:divBdr>
                <w:top w:val="none" w:sz="0" w:space="0" w:color="auto"/>
                <w:left w:val="none" w:sz="0" w:space="0" w:color="auto"/>
                <w:bottom w:val="none" w:sz="0" w:space="0" w:color="auto"/>
                <w:right w:val="none" w:sz="0" w:space="0" w:color="auto"/>
              </w:divBdr>
            </w:div>
            <w:div w:id="399015243">
              <w:marLeft w:val="0"/>
              <w:marRight w:val="0"/>
              <w:marTop w:val="0"/>
              <w:marBottom w:val="0"/>
              <w:divBdr>
                <w:top w:val="none" w:sz="0" w:space="0" w:color="auto"/>
                <w:left w:val="none" w:sz="0" w:space="0" w:color="auto"/>
                <w:bottom w:val="none" w:sz="0" w:space="0" w:color="auto"/>
                <w:right w:val="none" w:sz="0" w:space="0" w:color="auto"/>
              </w:divBdr>
            </w:div>
            <w:div w:id="1584997271">
              <w:marLeft w:val="0"/>
              <w:marRight w:val="0"/>
              <w:marTop w:val="0"/>
              <w:marBottom w:val="0"/>
              <w:divBdr>
                <w:top w:val="none" w:sz="0" w:space="0" w:color="auto"/>
                <w:left w:val="none" w:sz="0" w:space="0" w:color="auto"/>
                <w:bottom w:val="none" w:sz="0" w:space="0" w:color="auto"/>
                <w:right w:val="none" w:sz="0" w:space="0" w:color="auto"/>
              </w:divBdr>
            </w:div>
            <w:div w:id="2007052502">
              <w:marLeft w:val="0"/>
              <w:marRight w:val="0"/>
              <w:marTop w:val="0"/>
              <w:marBottom w:val="0"/>
              <w:divBdr>
                <w:top w:val="none" w:sz="0" w:space="0" w:color="auto"/>
                <w:left w:val="none" w:sz="0" w:space="0" w:color="auto"/>
                <w:bottom w:val="none" w:sz="0" w:space="0" w:color="auto"/>
                <w:right w:val="none" w:sz="0" w:space="0" w:color="auto"/>
              </w:divBdr>
            </w:div>
            <w:div w:id="410126165">
              <w:marLeft w:val="0"/>
              <w:marRight w:val="0"/>
              <w:marTop w:val="0"/>
              <w:marBottom w:val="0"/>
              <w:divBdr>
                <w:top w:val="none" w:sz="0" w:space="0" w:color="auto"/>
                <w:left w:val="none" w:sz="0" w:space="0" w:color="auto"/>
                <w:bottom w:val="none" w:sz="0" w:space="0" w:color="auto"/>
                <w:right w:val="none" w:sz="0" w:space="0" w:color="auto"/>
              </w:divBdr>
            </w:div>
            <w:div w:id="1342396569">
              <w:marLeft w:val="0"/>
              <w:marRight w:val="0"/>
              <w:marTop w:val="0"/>
              <w:marBottom w:val="0"/>
              <w:divBdr>
                <w:top w:val="none" w:sz="0" w:space="0" w:color="auto"/>
                <w:left w:val="none" w:sz="0" w:space="0" w:color="auto"/>
                <w:bottom w:val="none" w:sz="0" w:space="0" w:color="auto"/>
                <w:right w:val="none" w:sz="0" w:space="0" w:color="auto"/>
              </w:divBdr>
            </w:div>
            <w:div w:id="2143962825">
              <w:marLeft w:val="0"/>
              <w:marRight w:val="0"/>
              <w:marTop w:val="0"/>
              <w:marBottom w:val="0"/>
              <w:divBdr>
                <w:top w:val="none" w:sz="0" w:space="0" w:color="auto"/>
                <w:left w:val="none" w:sz="0" w:space="0" w:color="auto"/>
                <w:bottom w:val="none" w:sz="0" w:space="0" w:color="auto"/>
                <w:right w:val="none" w:sz="0" w:space="0" w:color="auto"/>
              </w:divBdr>
            </w:div>
            <w:div w:id="767239429">
              <w:marLeft w:val="0"/>
              <w:marRight w:val="0"/>
              <w:marTop w:val="0"/>
              <w:marBottom w:val="0"/>
              <w:divBdr>
                <w:top w:val="none" w:sz="0" w:space="0" w:color="auto"/>
                <w:left w:val="none" w:sz="0" w:space="0" w:color="auto"/>
                <w:bottom w:val="none" w:sz="0" w:space="0" w:color="auto"/>
                <w:right w:val="none" w:sz="0" w:space="0" w:color="auto"/>
              </w:divBdr>
            </w:div>
            <w:div w:id="1407607620">
              <w:marLeft w:val="0"/>
              <w:marRight w:val="0"/>
              <w:marTop w:val="0"/>
              <w:marBottom w:val="0"/>
              <w:divBdr>
                <w:top w:val="none" w:sz="0" w:space="0" w:color="auto"/>
                <w:left w:val="none" w:sz="0" w:space="0" w:color="auto"/>
                <w:bottom w:val="none" w:sz="0" w:space="0" w:color="auto"/>
                <w:right w:val="none" w:sz="0" w:space="0" w:color="auto"/>
              </w:divBdr>
            </w:div>
            <w:div w:id="1340083155">
              <w:marLeft w:val="0"/>
              <w:marRight w:val="0"/>
              <w:marTop w:val="0"/>
              <w:marBottom w:val="0"/>
              <w:divBdr>
                <w:top w:val="none" w:sz="0" w:space="0" w:color="auto"/>
                <w:left w:val="none" w:sz="0" w:space="0" w:color="auto"/>
                <w:bottom w:val="none" w:sz="0" w:space="0" w:color="auto"/>
                <w:right w:val="none" w:sz="0" w:space="0" w:color="auto"/>
              </w:divBdr>
            </w:div>
            <w:div w:id="949430826">
              <w:marLeft w:val="0"/>
              <w:marRight w:val="0"/>
              <w:marTop w:val="0"/>
              <w:marBottom w:val="0"/>
              <w:divBdr>
                <w:top w:val="none" w:sz="0" w:space="0" w:color="auto"/>
                <w:left w:val="none" w:sz="0" w:space="0" w:color="auto"/>
                <w:bottom w:val="none" w:sz="0" w:space="0" w:color="auto"/>
                <w:right w:val="none" w:sz="0" w:space="0" w:color="auto"/>
              </w:divBdr>
            </w:div>
            <w:div w:id="300036281">
              <w:marLeft w:val="0"/>
              <w:marRight w:val="0"/>
              <w:marTop w:val="0"/>
              <w:marBottom w:val="0"/>
              <w:divBdr>
                <w:top w:val="none" w:sz="0" w:space="0" w:color="auto"/>
                <w:left w:val="none" w:sz="0" w:space="0" w:color="auto"/>
                <w:bottom w:val="none" w:sz="0" w:space="0" w:color="auto"/>
                <w:right w:val="none" w:sz="0" w:space="0" w:color="auto"/>
              </w:divBdr>
            </w:div>
            <w:div w:id="872574792">
              <w:marLeft w:val="0"/>
              <w:marRight w:val="0"/>
              <w:marTop w:val="0"/>
              <w:marBottom w:val="0"/>
              <w:divBdr>
                <w:top w:val="none" w:sz="0" w:space="0" w:color="auto"/>
                <w:left w:val="none" w:sz="0" w:space="0" w:color="auto"/>
                <w:bottom w:val="none" w:sz="0" w:space="0" w:color="auto"/>
                <w:right w:val="none" w:sz="0" w:space="0" w:color="auto"/>
              </w:divBdr>
            </w:div>
            <w:div w:id="1204250363">
              <w:marLeft w:val="0"/>
              <w:marRight w:val="0"/>
              <w:marTop w:val="0"/>
              <w:marBottom w:val="0"/>
              <w:divBdr>
                <w:top w:val="none" w:sz="0" w:space="0" w:color="auto"/>
                <w:left w:val="none" w:sz="0" w:space="0" w:color="auto"/>
                <w:bottom w:val="none" w:sz="0" w:space="0" w:color="auto"/>
                <w:right w:val="none" w:sz="0" w:space="0" w:color="auto"/>
              </w:divBdr>
            </w:div>
            <w:div w:id="1627198708">
              <w:marLeft w:val="0"/>
              <w:marRight w:val="0"/>
              <w:marTop w:val="0"/>
              <w:marBottom w:val="0"/>
              <w:divBdr>
                <w:top w:val="none" w:sz="0" w:space="0" w:color="auto"/>
                <w:left w:val="none" w:sz="0" w:space="0" w:color="auto"/>
                <w:bottom w:val="none" w:sz="0" w:space="0" w:color="auto"/>
                <w:right w:val="none" w:sz="0" w:space="0" w:color="auto"/>
              </w:divBdr>
            </w:div>
            <w:div w:id="1382637219">
              <w:marLeft w:val="0"/>
              <w:marRight w:val="0"/>
              <w:marTop w:val="0"/>
              <w:marBottom w:val="0"/>
              <w:divBdr>
                <w:top w:val="none" w:sz="0" w:space="0" w:color="auto"/>
                <w:left w:val="none" w:sz="0" w:space="0" w:color="auto"/>
                <w:bottom w:val="none" w:sz="0" w:space="0" w:color="auto"/>
                <w:right w:val="none" w:sz="0" w:space="0" w:color="auto"/>
              </w:divBdr>
            </w:div>
            <w:div w:id="637493645">
              <w:marLeft w:val="0"/>
              <w:marRight w:val="0"/>
              <w:marTop w:val="0"/>
              <w:marBottom w:val="0"/>
              <w:divBdr>
                <w:top w:val="none" w:sz="0" w:space="0" w:color="auto"/>
                <w:left w:val="none" w:sz="0" w:space="0" w:color="auto"/>
                <w:bottom w:val="none" w:sz="0" w:space="0" w:color="auto"/>
                <w:right w:val="none" w:sz="0" w:space="0" w:color="auto"/>
              </w:divBdr>
            </w:div>
            <w:div w:id="1893886078">
              <w:marLeft w:val="0"/>
              <w:marRight w:val="0"/>
              <w:marTop w:val="0"/>
              <w:marBottom w:val="0"/>
              <w:divBdr>
                <w:top w:val="none" w:sz="0" w:space="0" w:color="auto"/>
                <w:left w:val="none" w:sz="0" w:space="0" w:color="auto"/>
                <w:bottom w:val="none" w:sz="0" w:space="0" w:color="auto"/>
                <w:right w:val="none" w:sz="0" w:space="0" w:color="auto"/>
              </w:divBdr>
            </w:div>
            <w:div w:id="1525362384">
              <w:marLeft w:val="0"/>
              <w:marRight w:val="0"/>
              <w:marTop w:val="0"/>
              <w:marBottom w:val="0"/>
              <w:divBdr>
                <w:top w:val="none" w:sz="0" w:space="0" w:color="auto"/>
                <w:left w:val="none" w:sz="0" w:space="0" w:color="auto"/>
                <w:bottom w:val="none" w:sz="0" w:space="0" w:color="auto"/>
                <w:right w:val="none" w:sz="0" w:space="0" w:color="auto"/>
              </w:divBdr>
            </w:div>
            <w:div w:id="1753508337">
              <w:marLeft w:val="0"/>
              <w:marRight w:val="0"/>
              <w:marTop w:val="0"/>
              <w:marBottom w:val="0"/>
              <w:divBdr>
                <w:top w:val="none" w:sz="0" w:space="0" w:color="auto"/>
                <w:left w:val="none" w:sz="0" w:space="0" w:color="auto"/>
                <w:bottom w:val="none" w:sz="0" w:space="0" w:color="auto"/>
                <w:right w:val="none" w:sz="0" w:space="0" w:color="auto"/>
              </w:divBdr>
            </w:div>
            <w:div w:id="2070418927">
              <w:marLeft w:val="0"/>
              <w:marRight w:val="0"/>
              <w:marTop w:val="0"/>
              <w:marBottom w:val="0"/>
              <w:divBdr>
                <w:top w:val="none" w:sz="0" w:space="0" w:color="auto"/>
                <w:left w:val="none" w:sz="0" w:space="0" w:color="auto"/>
                <w:bottom w:val="none" w:sz="0" w:space="0" w:color="auto"/>
                <w:right w:val="none" w:sz="0" w:space="0" w:color="auto"/>
              </w:divBdr>
            </w:div>
            <w:div w:id="1935169806">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8748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424">
      <w:bodyDiv w:val="1"/>
      <w:marLeft w:val="0"/>
      <w:marRight w:val="0"/>
      <w:marTop w:val="0"/>
      <w:marBottom w:val="0"/>
      <w:divBdr>
        <w:top w:val="none" w:sz="0" w:space="0" w:color="auto"/>
        <w:left w:val="none" w:sz="0" w:space="0" w:color="auto"/>
        <w:bottom w:val="none" w:sz="0" w:space="0" w:color="auto"/>
        <w:right w:val="none" w:sz="0" w:space="0" w:color="auto"/>
      </w:divBdr>
      <w:divsChild>
        <w:div w:id="2059353460">
          <w:marLeft w:val="0"/>
          <w:marRight w:val="0"/>
          <w:marTop w:val="0"/>
          <w:marBottom w:val="0"/>
          <w:divBdr>
            <w:top w:val="none" w:sz="0" w:space="0" w:color="auto"/>
            <w:left w:val="none" w:sz="0" w:space="0" w:color="auto"/>
            <w:bottom w:val="none" w:sz="0" w:space="0" w:color="auto"/>
            <w:right w:val="none" w:sz="0" w:space="0" w:color="auto"/>
          </w:divBdr>
          <w:divsChild>
            <w:div w:id="459612850">
              <w:marLeft w:val="0"/>
              <w:marRight w:val="0"/>
              <w:marTop w:val="0"/>
              <w:marBottom w:val="0"/>
              <w:divBdr>
                <w:top w:val="none" w:sz="0" w:space="0" w:color="auto"/>
                <w:left w:val="none" w:sz="0" w:space="0" w:color="auto"/>
                <w:bottom w:val="none" w:sz="0" w:space="0" w:color="auto"/>
                <w:right w:val="none" w:sz="0" w:space="0" w:color="auto"/>
              </w:divBdr>
            </w:div>
            <w:div w:id="158691735">
              <w:marLeft w:val="0"/>
              <w:marRight w:val="0"/>
              <w:marTop w:val="0"/>
              <w:marBottom w:val="0"/>
              <w:divBdr>
                <w:top w:val="none" w:sz="0" w:space="0" w:color="auto"/>
                <w:left w:val="none" w:sz="0" w:space="0" w:color="auto"/>
                <w:bottom w:val="none" w:sz="0" w:space="0" w:color="auto"/>
                <w:right w:val="none" w:sz="0" w:space="0" w:color="auto"/>
              </w:divBdr>
            </w:div>
            <w:div w:id="1472361071">
              <w:marLeft w:val="0"/>
              <w:marRight w:val="0"/>
              <w:marTop w:val="0"/>
              <w:marBottom w:val="0"/>
              <w:divBdr>
                <w:top w:val="none" w:sz="0" w:space="0" w:color="auto"/>
                <w:left w:val="none" w:sz="0" w:space="0" w:color="auto"/>
                <w:bottom w:val="none" w:sz="0" w:space="0" w:color="auto"/>
                <w:right w:val="none" w:sz="0" w:space="0" w:color="auto"/>
              </w:divBdr>
            </w:div>
            <w:div w:id="656424358">
              <w:marLeft w:val="0"/>
              <w:marRight w:val="0"/>
              <w:marTop w:val="0"/>
              <w:marBottom w:val="0"/>
              <w:divBdr>
                <w:top w:val="none" w:sz="0" w:space="0" w:color="auto"/>
                <w:left w:val="none" w:sz="0" w:space="0" w:color="auto"/>
                <w:bottom w:val="none" w:sz="0" w:space="0" w:color="auto"/>
                <w:right w:val="none" w:sz="0" w:space="0" w:color="auto"/>
              </w:divBdr>
            </w:div>
            <w:div w:id="432171827">
              <w:marLeft w:val="0"/>
              <w:marRight w:val="0"/>
              <w:marTop w:val="0"/>
              <w:marBottom w:val="0"/>
              <w:divBdr>
                <w:top w:val="none" w:sz="0" w:space="0" w:color="auto"/>
                <w:left w:val="none" w:sz="0" w:space="0" w:color="auto"/>
                <w:bottom w:val="none" w:sz="0" w:space="0" w:color="auto"/>
                <w:right w:val="none" w:sz="0" w:space="0" w:color="auto"/>
              </w:divBdr>
            </w:div>
            <w:div w:id="856192688">
              <w:marLeft w:val="0"/>
              <w:marRight w:val="0"/>
              <w:marTop w:val="0"/>
              <w:marBottom w:val="0"/>
              <w:divBdr>
                <w:top w:val="none" w:sz="0" w:space="0" w:color="auto"/>
                <w:left w:val="none" w:sz="0" w:space="0" w:color="auto"/>
                <w:bottom w:val="none" w:sz="0" w:space="0" w:color="auto"/>
                <w:right w:val="none" w:sz="0" w:space="0" w:color="auto"/>
              </w:divBdr>
            </w:div>
            <w:div w:id="1916894323">
              <w:marLeft w:val="0"/>
              <w:marRight w:val="0"/>
              <w:marTop w:val="0"/>
              <w:marBottom w:val="0"/>
              <w:divBdr>
                <w:top w:val="none" w:sz="0" w:space="0" w:color="auto"/>
                <w:left w:val="none" w:sz="0" w:space="0" w:color="auto"/>
                <w:bottom w:val="none" w:sz="0" w:space="0" w:color="auto"/>
                <w:right w:val="none" w:sz="0" w:space="0" w:color="auto"/>
              </w:divBdr>
            </w:div>
            <w:div w:id="90324621">
              <w:marLeft w:val="0"/>
              <w:marRight w:val="0"/>
              <w:marTop w:val="0"/>
              <w:marBottom w:val="0"/>
              <w:divBdr>
                <w:top w:val="none" w:sz="0" w:space="0" w:color="auto"/>
                <w:left w:val="none" w:sz="0" w:space="0" w:color="auto"/>
                <w:bottom w:val="none" w:sz="0" w:space="0" w:color="auto"/>
                <w:right w:val="none" w:sz="0" w:space="0" w:color="auto"/>
              </w:divBdr>
            </w:div>
            <w:div w:id="1040057545">
              <w:marLeft w:val="0"/>
              <w:marRight w:val="0"/>
              <w:marTop w:val="0"/>
              <w:marBottom w:val="0"/>
              <w:divBdr>
                <w:top w:val="none" w:sz="0" w:space="0" w:color="auto"/>
                <w:left w:val="none" w:sz="0" w:space="0" w:color="auto"/>
                <w:bottom w:val="none" w:sz="0" w:space="0" w:color="auto"/>
                <w:right w:val="none" w:sz="0" w:space="0" w:color="auto"/>
              </w:divBdr>
            </w:div>
            <w:div w:id="289285196">
              <w:marLeft w:val="0"/>
              <w:marRight w:val="0"/>
              <w:marTop w:val="0"/>
              <w:marBottom w:val="0"/>
              <w:divBdr>
                <w:top w:val="none" w:sz="0" w:space="0" w:color="auto"/>
                <w:left w:val="none" w:sz="0" w:space="0" w:color="auto"/>
                <w:bottom w:val="none" w:sz="0" w:space="0" w:color="auto"/>
                <w:right w:val="none" w:sz="0" w:space="0" w:color="auto"/>
              </w:divBdr>
            </w:div>
            <w:div w:id="14428404">
              <w:marLeft w:val="0"/>
              <w:marRight w:val="0"/>
              <w:marTop w:val="0"/>
              <w:marBottom w:val="0"/>
              <w:divBdr>
                <w:top w:val="none" w:sz="0" w:space="0" w:color="auto"/>
                <w:left w:val="none" w:sz="0" w:space="0" w:color="auto"/>
                <w:bottom w:val="none" w:sz="0" w:space="0" w:color="auto"/>
                <w:right w:val="none" w:sz="0" w:space="0" w:color="auto"/>
              </w:divBdr>
            </w:div>
            <w:div w:id="615988367">
              <w:marLeft w:val="0"/>
              <w:marRight w:val="0"/>
              <w:marTop w:val="0"/>
              <w:marBottom w:val="0"/>
              <w:divBdr>
                <w:top w:val="none" w:sz="0" w:space="0" w:color="auto"/>
                <w:left w:val="none" w:sz="0" w:space="0" w:color="auto"/>
                <w:bottom w:val="none" w:sz="0" w:space="0" w:color="auto"/>
                <w:right w:val="none" w:sz="0" w:space="0" w:color="auto"/>
              </w:divBdr>
            </w:div>
            <w:div w:id="1434323075">
              <w:marLeft w:val="0"/>
              <w:marRight w:val="0"/>
              <w:marTop w:val="0"/>
              <w:marBottom w:val="0"/>
              <w:divBdr>
                <w:top w:val="none" w:sz="0" w:space="0" w:color="auto"/>
                <w:left w:val="none" w:sz="0" w:space="0" w:color="auto"/>
                <w:bottom w:val="none" w:sz="0" w:space="0" w:color="auto"/>
                <w:right w:val="none" w:sz="0" w:space="0" w:color="auto"/>
              </w:divBdr>
            </w:div>
            <w:div w:id="231354377">
              <w:marLeft w:val="0"/>
              <w:marRight w:val="0"/>
              <w:marTop w:val="0"/>
              <w:marBottom w:val="0"/>
              <w:divBdr>
                <w:top w:val="none" w:sz="0" w:space="0" w:color="auto"/>
                <w:left w:val="none" w:sz="0" w:space="0" w:color="auto"/>
                <w:bottom w:val="none" w:sz="0" w:space="0" w:color="auto"/>
                <w:right w:val="none" w:sz="0" w:space="0" w:color="auto"/>
              </w:divBdr>
            </w:div>
            <w:div w:id="1308901256">
              <w:marLeft w:val="0"/>
              <w:marRight w:val="0"/>
              <w:marTop w:val="0"/>
              <w:marBottom w:val="0"/>
              <w:divBdr>
                <w:top w:val="none" w:sz="0" w:space="0" w:color="auto"/>
                <w:left w:val="none" w:sz="0" w:space="0" w:color="auto"/>
                <w:bottom w:val="none" w:sz="0" w:space="0" w:color="auto"/>
                <w:right w:val="none" w:sz="0" w:space="0" w:color="auto"/>
              </w:divBdr>
            </w:div>
            <w:div w:id="1704669078">
              <w:marLeft w:val="0"/>
              <w:marRight w:val="0"/>
              <w:marTop w:val="0"/>
              <w:marBottom w:val="0"/>
              <w:divBdr>
                <w:top w:val="none" w:sz="0" w:space="0" w:color="auto"/>
                <w:left w:val="none" w:sz="0" w:space="0" w:color="auto"/>
                <w:bottom w:val="none" w:sz="0" w:space="0" w:color="auto"/>
                <w:right w:val="none" w:sz="0" w:space="0" w:color="auto"/>
              </w:divBdr>
            </w:div>
            <w:div w:id="867718336">
              <w:marLeft w:val="0"/>
              <w:marRight w:val="0"/>
              <w:marTop w:val="0"/>
              <w:marBottom w:val="0"/>
              <w:divBdr>
                <w:top w:val="none" w:sz="0" w:space="0" w:color="auto"/>
                <w:left w:val="none" w:sz="0" w:space="0" w:color="auto"/>
                <w:bottom w:val="none" w:sz="0" w:space="0" w:color="auto"/>
                <w:right w:val="none" w:sz="0" w:space="0" w:color="auto"/>
              </w:divBdr>
            </w:div>
            <w:div w:id="1759984861">
              <w:marLeft w:val="0"/>
              <w:marRight w:val="0"/>
              <w:marTop w:val="0"/>
              <w:marBottom w:val="0"/>
              <w:divBdr>
                <w:top w:val="none" w:sz="0" w:space="0" w:color="auto"/>
                <w:left w:val="none" w:sz="0" w:space="0" w:color="auto"/>
                <w:bottom w:val="none" w:sz="0" w:space="0" w:color="auto"/>
                <w:right w:val="none" w:sz="0" w:space="0" w:color="auto"/>
              </w:divBdr>
            </w:div>
            <w:div w:id="329602362">
              <w:marLeft w:val="0"/>
              <w:marRight w:val="0"/>
              <w:marTop w:val="0"/>
              <w:marBottom w:val="0"/>
              <w:divBdr>
                <w:top w:val="none" w:sz="0" w:space="0" w:color="auto"/>
                <w:left w:val="none" w:sz="0" w:space="0" w:color="auto"/>
                <w:bottom w:val="none" w:sz="0" w:space="0" w:color="auto"/>
                <w:right w:val="none" w:sz="0" w:space="0" w:color="auto"/>
              </w:divBdr>
            </w:div>
            <w:div w:id="1179613603">
              <w:marLeft w:val="0"/>
              <w:marRight w:val="0"/>
              <w:marTop w:val="0"/>
              <w:marBottom w:val="0"/>
              <w:divBdr>
                <w:top w:val="none" w:sz="0" w:space="0" w:color="auto"/>
                <w:left w:val="none" w:sz="0" w:space="0" w:color="auto"/>
                <w:bottom w:val="none" w:sz="0" w:space="0" w:color="auto"/>
                <w:right w:val="none" w:sz="0" w:space="0" w:color="auto"/>
              </w:divBdr>
            </w:div>
            <w:div w:id="263268113">
              <w:marLeft w:val="0"/>
              <w:marRight w:val="0"/>
              <w:marTop w:val="0"/>
              <w:marBottom w:val="0"/>
              <w:divBdr>
                <w:top w:val="none" w:sz="0" w:space="0" w:color="auto"/>
                <w:left w:val="none" w:sz="0" w:space="0" w:color="auto"/>
                <w:bottom w:val="none" w:sz="0" w:space="0" w:color="auto"/>
                <w:right w:val="none" w:sz="0" w:space="0" w:color="auto"/>
              </w:divBdr>
            </w:div>
            <w:div w:id="1541167373">
              <w:marLeft w:val="0"/>
              <w:marRight w:val="0"/>
              <w:marTop w:val="0"/>
              <w:marBottom w:val="0"/>
              <w:divBdr>
                <w:top w:val="none" w:sz="0" w:space="0" w:color="auto"/>
                <w:left w:val="none" w:sz="0" w:space="0" w:color="auto"/>
                <w:bottom w:val="none" w:sz="0" w:space="0" w:color="auto"/>
                <w:right w:val="none" w:sz="0" w:space="0" w:color="auto"/>
              </w:divBdr>
            </w:div>
            <w:div w:id="1628392815">
              <w:marLeft w:val="0"/>
              <w:marRight w:val="0"/>
              <w:marTop w:val="0"/>
              <w:marBottom w:val="0"/>
              <w:divBdr>
                <w:top w:val="none" w:sz="0" w:space="0" w:color="auto"/>
                <w:left w:val="none" w:sz="0" w:space="0" w:color="auto"/>
                <w:bottom w:val="none" w:sz="0" w:space="0" w:color="auto"/>
                <w:right w:val="none" w:sz="0" w:space="0" w:color="auto"/>
              </w:divBdr>
            </w:div>
            <w:div w:id="766316141">
              <w:marLeft w:val="0"/>
              <w:marRight w:val="0"/>
              <w:marTop w:val="0"/>
              <w:marBottom w:val="0"/>
              <w:divBdr>
                <w:top w:val="none" w:sz="0" w:space="0" w:color="auto"/>
                <w:left w:val="none" w:sz="0" w:space="0" w:color="auto"/>
                <w:bottom w:val="none" w:sz="0" w:space="0" w:color="auto"/>
                <w:right w:val="none" w:sz="0" w:space="0" w:color="auto"/>
              </w:divBdr>
            </w:div>
            <w:div w:id="99380500">
              <w:marLeft w:val="0"/>
              <w:marRight w:val="0"/>
              <w:marTop w:val="0"/>
              <w:marBottom w:val="0"/>
              <w:divBdr>
                <w:top w:val="none" w:sz="0" w:space="0" w:color="auto"/>
                <w:left w:val="none" w:sz="0" w:space="0" w:color="auto"/>
                <w:bottom w:val="none" w:sz="0" w:space="0" w:color="auto"/>
                <w:right w:val="none" w:sz="0" w:space="0" w:color="auto"/>
              </w:divBdr>
            </w:div>
            <w:div w:id="1140923279">
              <w:marLeft w:val="0"/>
              <w:marRight w:val="0"/>
              <w:marTop w:val="0"/>
              <w:marBottom w:val="0"/>
              <w:divBdr>
                <w:top w:val="none" w:sz="0" w:space="0" w:color="auto"/>
                <w:left w:val="none" w:sz="0" w:space="0" w:color="auto"/>
                <w:bottom w:val="none" w:sz="0" w:space="0" w:color="auto"/>
                <w:right w:val="none" w:sz="0" w:space="0" w:color="auto"/>
              </w:divBdr>
            </w:div>
            <w:div w:id="1199854785">
              <w:marLeft w:val="0"/>
              <w:marRight w:val="0"/>
              <w:marTop w:val="0"/>
              <w:marBottom w:val="0"/>
              <w:divBdr>
                <w:top w:val="none" w:sz="0" w:space="0" w:color="auto"/>
                <w:left w:val="none" w:sz="0" w:space="0" w:color="auto"/>
                <w:bottom w:val="none" w:sz="0" w:space="0" w:color="auto"/>
                <w:right w:val="none" w:sz="0" w:space="0" w:color="auto"/>
              </w:divBdr>
            </w:div>
            <w:div w:id="312635848">
              <w:marLeft w:val="0"/>
              <w:marRight w:val="0"/>
              <w:marTop w:val="0"/>
              <w:marBottom w:val="0"/>
              <w:divBdr>
                <w:top w:val="none" w:sz="0" w:space="0" w:color="auto"/>
                <w:left w:val="none" w:sz="0" w:space="0" w:color="auto"/>
                <w:bottom w:val="none" w:sz="0" w:space="0" w:color="auto"/>
                <w:right w:val="none" w:sz="0" w:space="0" w:color="auto"/>
              </w:divBdr>
            </w:div>
            <w:div w:id="947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3150">
      <w:bodyDiv w:val="1"/>
      <w:marLeft w:val="0"/>
      <w:marRight w:val="0"/>
      <w:marTop w:val="0"/>
      <w:marBottom w:val="0"/>
      <w:divBdr>
        <w:top w:val="none" w:sz="0" w:space="0" w:color="auto"/>
        <w:left w:val="none" w:sz="0" w:space="0" w:color="auto"/>
        <w:bottom w:val="none" w:sz="0" w:space="0" w:color="auto"/>
        <w:right w:val="none" w:sz="0" w:space="0" w:color="auto"/>
      </w:divBdr>
      <w:divsChild>
        <w:div w:id="1397121068">
          <w:marLeft w:val="0"/>
          <w:marRight w:val="0"/>
          <w:marTop w:val="0"/>
          <w:marBottom w:val="0"/>
          <w:divBdr>
            <w:top w:val="none" w:sz="0" w:space="0" w:color="auto"/>
            <w:left w:val="none" w:sz="0" w:space="0" w:color="auto"/>
            <w:bottom w:val="none" w:sz="0" w:space="0" w:color="auto"/>
            <w:right w:val="none" w:sz="0" w:space="0" w:color="auto"/>
          </w:divBdr>
          <w:divsChild>
            <w:div w:id="1591353993">
              <w:marLeft w:val="0"/>
              <w:marRight w:val="0"/>
              <w:marTop w:val="0"/>
              <w:marBottom w:val="0"/>
              <w:divBdr>
                <w:top w:val="none" w:sz="0" w:space="0" w:color="auto"/>
                <w:left w:val="none" w:sz="0" w:space="0" w:color="auto"/>
                <w:bottom w:val="none" w:sz="0" w:space="0" w:color="auto"/>
                <w:right w:val="none" w:sz="0" w:space="0" w:color="auto"/>
              </w:divBdr>
            </w:div>
            <w:div w:id="100344784">
              <w:marLeft w:val="0"/>
              <w:marRight w:val="0"/>
              <w:marTop w:val="0"/>
              <w:marBottom w:val="0"/>
              <w:divBdr>
                <w:top w:val="none" w:sz="0" w:space="0" w:color="auto"/>
                <w:left w:val="none" w:sz="0" w:space="0" w:color="auto"/>
                <w:bottom w:val="none" w:sz="0" w:space="0" w:color="auto"/>
                <w:right w:val="none" w:sz="0" w:space="0" w:color="auto"/>
              </w:divBdr>
            </w:div>
            <w:div w:id="1758668826">
              <w:marLeft w:val="0"/>
              <w:marRight w:val="0"/>
              <w:marTop w:val="0"/>
              <w:marBottom w:val="0"/>
              <w:divBdr>
                <w:top w:val="none" w:sz="0" w:space="0" w:color="auto"/>
                <w:left w:val="none" w:sz="0" w:space="0" w:color="auto"/>
                <w:bottom w:val="none" w:sz="0" w:space="0" w:color="auto"/>
                <w:right w:val="none" w:sz="0" w:space="0" w:color="auto"/>
              </w:divBdr>
            </w:div>
            <w:div w:id="66878365">
              <w:marLeft w:val="0"/>
              <w:marRight w:val="0"/>
              <w:marTop w:val="0"/>
              <w:marBottom w:val="0"/>
              <w:divBdr>
                <w:top w:val="none" w:sz="0" w:space="0" w:color="auto"/>
                <w:left w:val="none" w:sz="0" w:space="0" w:color="auto"/>
                <w:bottom w:val="none" w:sz="0" w:space="0" w:color="auto"/>
                <w:right w:val="none" w:sz="0" w:space="0" w:color="auto"/>
              </w:divBdr>
            </w:div>
            <w:div w:id="1918131491">
              <w:marLeft w:val="0"/>
              <w:marRight w:val="0"/>
              <w:marTop w:val="0"/>
              <w:marBottom w:val="0"/>
              <w:divBdr>
                <w:top w:val="none" w:sz="0" w:space="0" w:color="auto"/>
                <w:left w:val="none" w:sz="0" w:space="0" w:color="auto"/>
                <w:bottom w:val="none" w:sz="0" w:space="0" w:color="auto"/>
                <w:right w:val="none" w:sz="0" w:space="0" w:color="auto"/>
              </w:divBdr>
            </w:div>
            <w:div w:id="707415457">
              <w:marLeft w:val="0"/>
              <w:marRight w:val="0"/>
              <w:marTop w:val="0"/>
              <w:marBottom w:val="0"/>
              <w:divBdr>
                <w:top w:val="none" w:sz="0" w:space="0" w:color="auto"/>
                <w:left w:val="none" w:sz="0" w:space="0" w:color="auto"/>
                <w:bottom w:val="none" w:sz="0" w:space="0" w:color="auto"/>
                <w:right w:val="none" w:sz="0" w:space="0" w:color="auto"/>
              </w:divBdr>
            </w:div>
            <w:div w:id="655375500">
              <w:marLeft w:val="0"/>
              <w:marRight w:val="0"/>
              <w:marTop w:val="0"/>
              <w:marBottom w:val="0"/>
              <w:divBdr>
                <w:top w:val="none" w:sz="0" w:space="0" w:color="auto"/>
                <w:left w:val="none" w:sz="0" w:space="0" w:color="auto"/>
                <w:bottom w:val="none" w:sz="0" w:space="0" w:color="auto"/>
                <w:right w:val="none" w:sz="0" w:space="0" w:color="auto"/>
              </w:divBdr>
            </w:div>
            <w:div w:id="1672290986">
              <w:marLeft w:val="0"/>
              <w:marRight w:val="0"/>
              <w:marTop w:val="0"/>
              <w:marBottom w:val="0"/>
              <w:divBdr>
                <w:top w:val="none" w:sz="0" w:space="0" w:color="auto"/>
                <w:left w:val="none" w:sz="0" w:space="0" w:color="auto"/>
                <w:bottom w:val="none" w:sz="0" w:space="0" w:color="auto"/>
                <w:right w:val="none" w:sz="0" w:space="0" w:color="auto"/>
              </w:divBdr>
            </w:div>
            <w:div w:id="1925870710">
              <w:marLeft w:val="0"/>
              <w:marRight w:val="0"/>
              <w:marTop w:val="0"/>
              <w:marBottom w:val="0"/>
              <w:divBdr>
                <w:top w:val="none" w:sz="0" w:space="0" w:color="auto"/>
                <w:left w:val="none" w:sz="0" w:space="0" w:color="auto"/>
                <w:bottom w:val="none" w:sz="0" w:space="0" w:color="auto"/>
                <w:right w:val="none" w:sz="0" w:space="0" w:color="auto"/>
              </w:divBdr>
            </w:div>
            <w:div w:id="1800802786">
              <w:marLeft w:val="0"/>
              <w:marRight w:val="0"/>
              <w:marTop w:val="0"/>
              <w:marBottom w:val="0"/>
              <w:divBdr>
                <w:top w:val="none" w:sz="0" w:space="0" w:color="auto"/>
                <w:left w:val="none" w:sz="0" w:space="0" w:color="auto"/>
                <w:bottom w:val="none" w:sz="0" w:space="0" w:color="auto"/>
                <w:right w:val="none" w:sz="0" w:space="0" w:color="auto"/>
              </w:divBdr>
            </w:div>
            <w:div w:id="401955378">
              <w:marLeft w:val="0"/>
              <w:marRight w:val="0"/>
              <w:marTop w:val="0"/>
              <w:marBottom w:val="0"/>
              <w:divBdr>
                <w:top w:val="none" w:sz="0" w:space="0" w:color="auto"/>
                <w:left w:val="none" w:sz="0" w:space="0" w:color="auto"/>
                <w:bottom w:val="none" w:sz="0" w:space="0" w:color="auto"/>
                <w:right w:val="none" w:sz="0" w:space="0" w:color="auto"/>
              </w:divBdr>
            </w:div>
            <w:div w:id="1486361885">
              <w:marLeft w:val="0"/>
              <w:marRight w:val="0"/>
              <w:marTop w:val="0"/>
              <w:marBottom w:val="0"/>
              <w:divBdr>
                <w:top w:val="none" w:sz="0" w:space="0" w:color="auto"/>
                <w:left w:val="none" w:sz="0" w:space="0" w:color="auto"/>
                <w:bottom w:val="none" w:sz="0" w:space="0" w:color="auto"/>
                <w:right w:val="none" w:sz="0" w:space="0" w:color="auto"/>
              </w:divBdr>
            </w:div>
            <w:div w:id="140390889">
              <w:marLeft w:val="0"/>
              <w:marRight w:val="0"/>
              <w:marTop w:val="0"/>
              <w:marBottom w:val="0"/>
              <w:divBdr>
                <w:top w:val="none" w:sz="0" w:space="0" w:color="auto"/>
                <w:left w:val="none" w:sz="0" w:space="0" w:color="auto"/>
                <w:bottom w:val="none" w:sz="0" w:space="0" w:color="auto"/>
                <w:right w:val="none" w:sz="0" w:space="0" w:color="auto"/>
              </w:divBdr>
            </w:div>
            <w:div w:id="1010596848">
              <w:marLeft w:val="0"/>
              <w:marRight w:val="0"/>
              <w:marTop w:val="0"/>
              <w:marBottom w:val="0"/>
              <w:divBdr>
                <w:top w:val="none" w:sz="0" w:space="0" w:color="auto"/>
                <w:left w:val="none" w:sz="0" w:space="0" w:color="auto"/>
                <w:bottom w:val="none" w:sz="0" w:space="0" w:color="auto"/>
                <w:right w:val="none" w:sz="0" w:space="0" w:color="auto"/>
              </w:divBdr>
            </w:div>
            <w:div w:id="1607422811">
              <w:marLeft w:val="0"/>
              <w:marRight w:val="0"/>
              <w:marTop w:val="0"/>
              <w:marBottom w:val="0"/>
              <w:divBdr>
                <w:top w:val="none" w:sz="0" w:space="0" w:color="auto"/>
                <w:left w:val="none" w:sz="0" w:space="0" w:color="auto"/>
                <w:bottom w:val="none" w:sz="0" w:space="0" w:color="auto"/>
                <w:right w:val="none" w:sz="0" w:space="0" w:color="auto"/>
              </w:divBdr>
            </w:div>
            <w:div w:id="1895463260">
              <w:marLeft w:val="0"/>
              <w:marRight w:val="0"/>
              <w:marTop w:val="0"/>
              <w:marBottom w:val="0"/>
              <w:divBdr>
                <w:top w:val="none" w:sz="0" w:space="0" w:color="auto"/>
                <w:left w:val="none" w:sz="0" w:space="0" w:color="auto"/>
                <w:bottom w:val="none" w:sz="0" w:space="0" w:color="auto"/>
                <w:right w:val="none" w:sz="0" w:space="0" w:color="auto"/>
              </w:divBdr>
            </w:div>
            <w:div w:id="1608927200">
              <w:marLeft w:val="0"/>
              <w:marRight w:val="0"/>
              <w:marTop w:val="0"/>
              <w:marBottom w:val="0"/>
              <w:divBdr>
                <w:top w:val="none" w:sz="0" w:space="0" w:color="auto"/>
                <w:left w:val="none" w:sz="0" w:space="0" w:color="auto"/>
                <w:bottom w:val="none" w:sz="0" w:space="0" w:color="auto"/>
                <w:right w:val="none" w:sz="0" w:space="0" w:color="auto"/>
              </w:divBdr>
            </w:div>
            <w:div w:id="74405269">
              <w:marLeft w:val="0"/>
              <w:marRight w:val="0"/>
              <w:marTop w:val="0"/>
              <w:marBottom w:val="0"/>
              <w:divBdr>
                <w:top w:val="none" w:sz="0" w:space="0" w:color="auto"/>
                <w:left w:val="none" w:sz="0" w:space="0" w:color="auto"/>
                <w:bottom w:val="none" w:sz="0" w:space="0" w:color="auto"/>
                <w:right w:val="none" w:sz="0" w:space="0" w:color="auto"/>
              </w:divBdr>
            </w:div>
            <w:div w:id="1212886780">
              <w:marLeft w:val="0"/>
              <w:marRight w:val="0"/>
              <w:marTop w:val="0"/>
              <w:marBottom w:val="0"/>
              <w:divBdr>
                <w:top w:val="none" w:sz="0" w:space="0" w:color="auto"/>
                <w:left w:val="none" w:sz="0" w:space="0" w:color="auto"/>
                <w:bottom w:val="none" w:sz="0" w:space="0" w:color="auto"/>
                <w:right w:val="none" w:sz="0" w:space="0" w:color="auto"/>
              </w:divBdr>
            </w:div>
            <w:div w:id="2120953245">
              <w:marLeft w:val="0"/>
              <w:marRight w:val="0"/>
              <w:marTop w:val="0"/>
              <w:marBottom w:val="0"/>
              <w:divBdr>
                <w:top w:val="none" w:sz="0" w:space="0" w:color="auto"/>
                <w:left w:val="none" w:sz="0" w:space="0" w:color="auto"/>
                <w:bottom w:val="none" w:sz="0" w:space="0" w:color="auto"/>
                <w:right w:val="none" w:sz="0" w:space="0" w:color="auto"/>
              </w:divBdr>
            </w:div>
            <w:div w:id="1835758781">
              <w:marLeft w:val="0"/>
              <w:marRight w:val="0"/>
              <w:marTop w:val="0"/>
              <w:marBottom w:val="0"/>
              <w:divBdr>
                <w:top w:val="none" w:sz="0" w:space="0" w:color="auto"/>
                <w:left w:val="none" w:sz="0" w:space="0" w:color="auto"/>
                <w:bottom w:val="none" w:sz="0" w:space="0" w:color="auto"/>
                <w:right w:val="none" w:sz="0" w:space="0" w:color="auto"/>
              </w:divBdr>
            </w:div>
            <w:div w:id="850098350">
              <w:marLeft w:val="0"/>
              <w:marRight w:val="0"/>
              <w:marTop w:val="0"/>
              <w:marBottom w:val="0"/>
              <w:divBdr>
                <w:top w:val="none" w:sz="0" w:space="0" w:color="auto"/>
                <w:left w:val="none" w:sz="0" w:space="0" w:color="auto"/>
                <w:bottom w:val="none" w:sz="0" w:space="0" w:color="auto"/>
                <w:right w:val="none" w:sz="0" w:space="0" w:color="auto"/>
              </w:divBdr>
            </w:div>
            <w:div w:id="1508867717">
              <w:marLeft w:val="0"/>
              <w:marRight w:val="0"/>
              <w:marTop w:val="0"/>
              <w:marBottom w:val="0"/>
              <w:divBdr>
                <w:top w:val="none" w:sz="0" w:space="0" w:color="auto"/>
                <w:left w:val="none" w:sz="0" w:space="0" w:color="auto"/>
                <w:bottom w:val="none" w:sz="0" w:space="0" w:color="auto"/>
                <w:right w:val="none" w:sz="0" w:space="0" w:color="auto"/>
              </w:divBdr>
            </w:div>
            <w:div w:id="1880163744">
              <w:marLeft w:val="0"/>
              <w:marRight w:val="0"/>
              <w:marTop w:val="0"/>
              <w:marBottom w:val="0"/>
              <w:divBdr>
                <w:top w:val="none" w:sz="0" w:space="0" w:color="auto"/>
                <w:left w:val="none" w:sz="0" w:space="0" w:color="auto"/>
                <w:bottom w:val="none" w:sz="0" w:space="0" w:color="auto"/>
                <w:right w:val="none" w:sz="0" w:space="0" w:color="auto"/>
              </w:divBdr>
            </w:div>
            <w:div w:id="1613897716">
              <w:marLeft w:val="0"/>
              <w:marRight w:val="0"/>
              <w:marTop w:val="0"/>
              <w:marBottom w:val="0"/>
              <w:divBdr>
                <w:top w:val="none" w:sz="0" w:space="0" w:color="auto"/>
                <w:left w:val="none" w:sz="0" w:space="0" w:color="auto"/>
                <w:bottom w:val="none" w:sz="0" w:space="0" w:color="auto"/>
                <w:right w:val="none" w:sz="0" w:space="0" w:color="auto"/>
              </w:divBdr>
            </w:div>
            <w:div w:id="1450860534">
              <w:marLeft w:val="0"/>
              <w:marRight w:val="0"/>
              <w:marTop w:val="0"/>
              <w:marBottom w:val="0"/>
              <w:divBdr>
                <w:top w:val="none" w:sz="0" w:space="0" w:color="auto"/>
                <w:left w:val="none" w:sz="0" w:space="0" w:color="auto"/>
                <w:bottom w:val="none" w:sz="0" w:space="0" w:color="auto"/>
                <w:right w:val="none" w:sz="0" w:space="0" w:color="auto"/>
              </w:divBdr>
            </w:div>
            <w:div w:id="2065327205">
              <w:marLeft w:val="0"/>
              <w:marRight w:val="0"/>
              <w:marTop w:val="0"/>
              <w:marBottom w:val="0"/>
              <w:divBdr>
                <w:top w:val="none" w:sz="0" w:space="0" w:color="auto"/>
                <w:left w:val="none" w:sz="0" w:space="0" w:color="auto"/>
                <w:bottom w:val="none" w:sz="0" w:space="0" w:color="auto"/>
                <w:right w:val="none" w:sz="0" w:space="0" w:color="auto"/>
              </w:divBdr>
            </w:div>
            <w:div w:id="644235444">
              <w:marLeft w:val="0"/>
              <w:marRight w:val="0"/>
              <w:marTop w:val="0"/>
              <w:marBottom w:val="0"/>
              <w:divBdr>
                <w:top w:val="none" w:sz="0" w:space="0" w:color="auto"/>
                <w:left w:val="none" w:sz="0" w:space="0" w:color="auto"/>
                <w:bottom w:val="none" w:sz="0" w:space="0" w:color="auto"/>
                <w:right w:val="none" w:sz="0" w:space="0" w:color="auto"/>
              </w:divBdr>
            </w:div>
            <w:div w:id="13477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909">
      <w:bodyDiv w:val="1"/>
      <w:marLeft w:val="0"/>
      <w:marRight w:val="0"/>
      <w:marTop w:val="0"/>
      <w:marBottom w:val="0"/>
      <w:divBdr>
        <w:top w:val="none" w:sz="0" w:space="0" w:color="auto"/>
        <w:left w:val="none" w:sz="0" w:space="0" w:color="auto"/>
        <w:bottom w:val="none" w:sz="0" w:space="0" w:color="auto"/>
        <w:right w:val="none" w:sz="0" w:space="0" w:color="auto"/>
      </w:divBdr>
      <w:divsChild>
        <w:div w:id="1785348318">
          <w:marLeft w:val="0"/>
          <w:marRight w:val="0"/>
          <w:marTop w:val="0"/>
          <w:marBottom w:val="0"/>
          <w:divBdr>
            <w:top w:val="none" w:sz="0" w:space="0" w:color="auto"/>
            <w:left w:val="none" w:sz="0" w:space="0" w:color="auto"/>
            <w:bottom w:val="none" w:sz="0" w:space="0" w:color="auto"/>
            <w:right w:val="none" w:sz="0" w:space="0" w:color="auto"/>
          </w:divBdr>
          <w:divsChild>
            <w:div w:id="1857764894">
              <w:marLeft w:val="0"/>
              <w:marRight w:val="0"/>
              <w:marTop w:val="0"/>
              <w:marBottom w:val="0"/>
              <w:divBdr>
                <w:top w:val="none" w:sz="0" w:space="0" w:color="auto"/>
                <w:left w:val="none" w:sz="0" w:space="0" w:color="auto"/>
                <w:bottom w:val="none" w:sz="0" w:space="0" w:color="auto"/>
                <w:right w:val="none" w:sz="0" w:space="0" w:color="auto"/>
              </w:divBdr>
            </w:div>
            <w:div w:id="6473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363">
      <w:bodyDiv w:val="1"/>
      <w:marLeft w:val="0"/>
      <w:marRight w:val="0"/>
      <w:marTop w:val="0"/>
      <w:marBottom w:val="0"/>
      <w:divBdr>
        <w:top w:val="none" w:sz="0" w:space="0" w:color="auto"/>
        <w:left w:val="none" w:sz="0" w:space="0" w:color="auto"/>
        <w:bottom w:val="none" w:sz="0" w:space="0" w:color="auto"/>
        <w:right w:val="none" w:sz="0" w:space="0" w:color="auto"/>
      </w:divBdr>
      <w:divsChild>
        <w:div w:id="312758539">
          <w:marLeft w:val="0"/>
          <w:marRight w:val="0"/>
          <w:marTop w:val="0"/>
          <w:marBottom w:val="0"/>
          <w:divBdr>
            <w:top w:val="none" w:sz="0" w:space="0" w:color="auto"/>
            <w:left w:val="none" w:sz="0" w:space="0" w:color="auto"/>
            <w:bottom w:val="none" w:sz="0" w:space="0" w:color="auto"/>
            <w:right w:val="none" w:sz="0" w:space="0" w:color="auto"/>
          </w:divBdr>
          <w:divsChild>
            <w:div w:id="322515672">
              <w:marLeft w:val="0"/>
              <w:marRight w:val="0"/>
              <w:marTop w:val="0"/>
              <w:marBottom w:val="0"/>
              <w:divBdr>
                <w:top w:val="none" w:sz="0" w:space="0" w:color="auto"/>
                <w:left w:val="none" w:sz="0" w:space="0" w:color="auto"/>
                <w:bottom w:val="none" w:sz="0" w:space="0" w:color="auto"/>
                <w:right w:val="none" w:sz="0" w:space="0" w:color="auto"/>
              </w:divBdr>
            </w:div>
            <w:div w:id="249700576">
              <w:marLeft w:val="0"/>
              <w:marRight w:val="0"/>
              <w:marTop w:val="0"/>
              <w:marBottom w:val="0"/>
              <w:divBdr>
                <w:top w:val="none" w:sz="0" w:space="0" w:color="auto"/>
                <w:left w:val="none" w:sz="0" w:space="0" w:color="auto"/>
                <w:bottom w:val="none" w:sz="0" w:space="0" w:color="auto"/>
                <w:right w:val="none" w:sz="0" w:space="0" w:color="auto"/>
              </w:divBdr>
            </w:div>
            <w:div w:id="1120495390">
              <w:marLeft w:val="0"/>
              <w:marRight w:val="0"/>
              <w:marTop w:val="0"/>
              <w:marBottom w:val="0"/>
              <w:divBdr>
                <w:top w:val="none" w:sz="0" w:space="0" w:color="auto"/>
                <w:left w:val="none" w:sz="0" w:space="0" w:color="auto"/>
                <w:bottom w:val="none" w:sz="0" w:space="0" w:color="auto"/>
                <w:right w:val="none" w:sz="0" w:space="0" w:color="auto"/>
              </w:divBdr>
            </w:div>
            <w:div w:id="290672678">
              <w:marLeft w:val="0"/>
              <w:marRight w:val="0"/>
              <w:marTop w:val="0"/>
              <w:marBottom w:val="0"/>
              <w:divBdr>
                <w:top w:val="none" w:sz="0" w:space="0" w:color="auto"/>
                <w:left w:val="none" w:sz="0" w:space="0" w:color="auto"/>
                <w:bottom w:val="none" w:sz="0" w:space="0" w:color="auto"/>
                <w:right w:val="none" w:sz="0" w:space="0" w:color="auto"/>
              </w:divBdr>
            </w:div>
            <w:div w:id="1932549035">
              <w:marLeft w:val="0"/>
              <w:marRight w:val="0"/>
              <w:marTop w:val="0"/>
              <w:marBottom w:val="0"/>
              <w:divBdr>
                <w:top w:val="none" w:sz="0" w:space="0" w:color="auto"/>
                <w:left w:val="none" w:sz="0" w:space="0" w:color="auto"/>
                <w:bottom w:val="none" w:sz="0" w:space="0" w:color="auto"/>
                <w:right w:val="none" w:sz="0" w:space="0" w:color="auto"/>
              </w:divBdr>
            </w:div>
            <w:div w:id="1630623391">
              <w:marLeft w:val="0"/>
              <w:marRight w:val="0"/>
              <w:marTop w:val="0"/>
              <w:marBottom w:val="0"/>
              <w:divBdr>
                <w:top w:val="none" w:sz="0" w:space="0" w:color="auto"/>
                <w:left w:val="none" w:sz="0" w:space="0" w:color="auto"/>
                <w:bottom w:val="none" w:sz="0" w:space="0" w:color="auto"/>
                <w:right w:val="none" w:sz="0" w:space="0" w:color="auto"/>
              </w:divBdr>
            </w:div>
            <w:div w:id="802119021">
              <w:marLeft w:val="0"/>
              <w:marRight w:val="0"/>
              <w:marTop w:val="0"/>
              <w:marBottom w:val="0"/>
              <w:divBdr>
                <w:top w:val="none" w:sz="0" w:space="0" w:color="auto"/>
                <w:left w:val="none" w:sz="0" w:space="0" w:color="auto"/>
                <w:bottom w:val="none" w:sz="0" w:space="0" w:color="auto"/>
                <w:right w:val="none" w:sz="0" w:space="0" w:color="auto"/>
              </w:divBdr>
            </w:div>
            <w:div w:id="1048839106">
              <w:marLeft w:val="0"/>
              <w:marRight w:val="0"/>
              <w:marTop w:val="0"/>
              <w:marBottom w:val="0"/>
              <w:divBdr>
                <w:top w:val="none" w:sz="0" w:space="0" w:color="auto"/>
                <w:left w:val="none" w:sz="0" w:space="0" w:color="auto"/>
                <w:bottom w:val="none" w:sz="0" w:space="0" w:color="auto"/>
                <w:right w:val="none" w:sz="0" w:space="0" w:color="auto"/>
              </w:divBdr>
            </w:div>
            <w:div w:id="1033193096">
              <w:marLeft w:val="0"/>
              <w:marRight w:val="0"/>
              <w:marTop w:val="0"/>
              <w:marBottom w:val="0"/>
              <w:divBdr>
                <w:top w:val="none" w:sz="0" w:space="0" w:color="auto"/>
                <w:left w:val="none" w:sz="0" w:space="0" w:color="auto"/>
                <w:bottom w:val="none" w:sz="0" w:space="0" w:color="auto"/>
                <w:right w:val="none" w:sz="0" w:space="0" w:color="auto"/>
              </w:divBdr>
            </w:div>
            <w:div w:id="1848517185">
              <w:marLeft w:val="0"/>
              <w:marRight w:val="0"/>
              <w:marTop w:val="0"/>
              <w:marBottom w:val="0"/>
              <w:divBdr>
                <w:top w:val="none" w:sz="0" w:space="0" w:color="auto"/>
                <w:left w:val="none" w:sz="0" w:space="0" w:color="auto"/>
                <w:bottom w:val="none" w:sz="0" w:space="0" w:color="auto"/>
                <w:right w:val="none" w:sz="0" w:space="0" w:color="auto"/>
              </w:divBdr>
            </w:div>
            <w:div w:id="1002857886">
              <w:marLeft w:val="0"/>
              <w:marRight w:val="0"/>
              <w:marTop w:val="0"/>
              <w:marBottom w:val="0"/>
              <w:divBdr>
                <w:top w:val="none" w:sz="0" w:space="0" w:color="auto"/>
                <w:left w:val="none" w:sz="0" w:space="0" w:color="auto"/>
                <w:bottom w:val="none" w:sz="0" w:space="0" w:color="auto"/>
                <w:right w:val="none" w:sz="0" w:space="0" w:color="auto"/>
              </w:divBdr>
            </w:div>
            <w:div w:id="178743346">
              <w:marLeft w:val="0"/>
              <w:marRight w:val="0"/>
              <w:marTop w:val="0"/>
              <w:marBottom w:val="0"/>
              <w:divBdr>
                <w:top w:val="none" w:sz="0" w:space="0" w:color="auto"/>
                <w:left w:val="none" w:sz="0" w:space="0" w:color="auto"/>
                <w:bottom w:val="none" w:sz="0" w:space="0" w:color="auto"/>
                <w:right w:val="none" w:sz="0" w:space="0" w:color="auto"/>
              </w:divBdr>
            </w:div>
            <w:div w:id="1913009056">
              <w:marLeft w:val="0"/>
              <w:marRight w:val="0"/>
              <w:marTop w:val="0"/>
              <w:marBottom w:val="0"/>
              <w:divBdr>
                <w:top w:val="none" w:sz="0" w:space="0" w:color="auto"/>
                <w:left w:val="none" w:sz="0" w:space="0" w:color="auto"/>
                <w:bottom w:val="none" w:sz="0" w:space="0" w:color="auto"/>
                <w:right w:val="none" w:sz="0" w:space="0" w:color="auto"/>
              </w:divBdr>
            </w:div>
            <w:div w:id="407002894">
              <w:marLeft w:val="0"/>
              <w:marRight w:val="0"/>
              <w:marTop w:val="0"/>
              <w:marBottom w:val="0"/>
              <w:divBdr>
                <w:top w:val="none" w:sz="0" w:space="0" w:color="auto"/>
                <w:left w:val="none" w:sz="0" w:space="0" w:color="auto"/>
                <w:bottom w:val="none" w:sz="0" w:space="0" w:color="auto"/>
                <w:right w:val="none" w:sz="0" w:space="0" w:color="auto"/>
              </w:divBdr>
            </w:div>
            <w:div w:id="915554314">
              <w:marLeft w:val="0"/>
              <w:marRight w:val="0"/>
              <w:marTop w:val="0"/>
              <w:marBottom w:val="0"/>
              <w:divBdr>
                <w:top w:val="none" w:sz="0" w:space="0" w:color="auto"/>
                <w:left w:val="none" w:sz="0" w:space="0" w:color="auto"/>
                <w:bottom w:val="none" w:sz="0" w:space="0" w:color="auto"/>
                <w:right w:val="none" w:sz="0" w:space="0" w:color="auto"/>
              </w:divBdr>
            </w:div>
            <w:div w:id="1473016147">
              <w:marLeft w:val="0"/>
              <w:marRight w:val="0"/>
              <w:marTop w:val="0"/>
              <w:marBottom w:val="0"/>
              <w:divBdr>
                <w:top w:val="none" w:sz="0" w:space="0" w:color="auto"/>
                <w:left w:val="none" w:sz="0" w:space="0" w:color="auto"/>
                <w:bottom w:val="none" w:sz="0" w:space="0" w:color="auto"/>
                <w:right w:val="none" w:sz="0" w:space="0" w:color="auto"/>
              </w:divBdr>
            </w:div>
            <w:div w:id="902447804">
              <w:marLeft w:val="0"/>
              <w:marRight w:val="0"/>
              <w:marTop w:val="0"/>
              <w:marBottom w:val="0"/>
              <w:divBdr>
                <w:top w:val="none" w:sz="0" w:space="0" w:color="auto"/>
                <w:left w:val="none" w:sz="0" w:space="0" w:color="auto"/>
                <w:bottom w:val="none" w:sz="0" w:space="0" w:color="auto"/>
                <w:right w:val="none" w:sz="0" w:space="0" w:color="auto"/>
              </w:divBdr>
            </w:div>
            <w:div w:id="888106750">
              <w:marLeft w:val="0"/>
              <w:marRight w:val="0"/>
              <w:marTop w:val="0"/>
              <w:marBottom w:val="0"/>
              <w:divBdr>
                <w:top w:val="none" w:sz="0" w:space="0" w:color="auto"/>
                <w:left w:val="none" w:sz="0" w:space="0" w:color="auto"/>
                <w:bottom w:val="none" w:sz="0" w:space="0" w:color="auto"/>
                <w:right w:val="none" w:sz="0" w:space="0" w:color="auto"/>
              </w:divBdr>
            </w:div>
            <w:div w:id="10744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852">
      <w:bodyDiv w:val="1"/>
      <w:marLeft w:val="0"/>
      <w:marRight w:val="0"/>
      <w:marTop w:val="0"/>
      <w:marBottom w:val="0"/>
      <w:divBdr>
        <w:top w:val="none" w:sz="0" w:space="0" w:color="auto"/>
        <w:left w:val="none" w:sz="0" w:space="0" w:color="auto"/>
        <w:bottom w:val="none" w:sz="0" w:space="0" w:color="auto"/>
        <w:right w:val="none" w:sz="0" w:space="0" w:color="auto"/>
      </w:divBdr>
      <w:divsChild>
        <w:div w:id="1806269747">
          <w:marLeft w:val="0"/>
          <w:marRight w:val="0"/>
          <w:marTop w:val="0"/>
          <w:marBottom w:val="0"/>
          <w:divBdr>
            <w:top w:val="none" w:sz="0" w:space="0" w:color="auto"/>
            <w:left w:val="none" w:sz="0" w:space="0" w:color="auto"/>
            <w:bottom w:val="none" w:sz="0" w:space="0" w:color="auto"/>
            <w:right w:val="none" w:sz="0" w:space="0" w:color="auto"/>
          </w:divBdr>
          <w:divsChild>
            <w:div w:id="112553577">
              <w:marLeft w:val="0"/>
              <w:marRight w:val="0"/>
              <w:marTop w:val="0"/>
              <w:marBottom w:val="0"/>
              <w:divBdr>
                <w:top w:val="none" w:sz="0" w:space="0" w:color="auto"/>
                <w:left w:val="none" w:sz="0" w:space="0" w:color="auto"/>
                <w:bottom w:val="none" w:sz="0" w:space="0" w:color="auto"/>
                <w:right w:val="none" w:sz="0" w:space="0" w:color="auto"/>
              </w:divBdr>
            </w:div>
            <w:div w:id="1233152612">
              <w:marLeft w:val="0"/>
              <w:marRight w:val="0"/>
              <w:marTop w:val="0"/>
              <w:marBottom w:val="0"/>
              <w:divBdr>
                <w:top w:val="none" w:sz="0" w:space="0" w:color="auto"/>
                <w:left w:val="none" w:sz="0" w:space="0" w:color="auto"/>
                <w:bottom w:val="none" w:sz="0" w:space="0" w:color="auto"/>
                <w:right w:val="none" w:sz="0" w:space="0" w:color="auto"/>
              </w:divBdr>
            </w:div>
            <w:div w:id="764810816">
              <w:marLeft w:val="0"/>
              <w:marRight w:val="0"/>
              <w:marTop w:val="0"/>
              <w:marBottom w:val="0"/>
              <w:divBdr>
                <w:top w:val="none" w:sz="0" w:space="0" w:color="auto"/>
                <w:left w:val="none" w:sz="0" w:space="0" w:color="auto"/>
                <w:bottom w:val="none" w:sz="0" w:space="0" w:color="auto"/>
                <w:right w:val="none" w:sz="0" w:space="0" w:color="auto"/>
              </w:divBdr>
            </w:div>
            <w:div w:id="409884281">
              <w:marLeft w:val="0"/>
              <w:marRight w:val="0"/>
              <w:marTop w:val="0"/>
              <w:marBottom w:val="0"/>
              <w:divBdr>
                <w:top w:val="none" w:sz="0" w:space="0" w:color="auto"/>
                <w:left w:val="none" w:sz="0" w:space="0" w:color="auto"/>
                <w:bottom w:val="none" w:sz="0" w:space="0" w:color="auto"/>
                <w:right w:val="none" w:sz="0" w:space="0" w:color="auto"/>
              </w:divBdr>
            </w:div>
            <w:div w:id="1876771958">
              <w:marLeft w:val="0"/>
              <w:marRight w:val="0"/>
              <w:marTop w:val="0"/>
              <w:marBottom w:val="0"/>
              <w:divBdr>
                <w:top w:val="none" w:sz="0" w:space="0" w:color="auto"/>
                <w:left w:val="none" w:sz="0" w:space="0" w:color="auto"/>
                <w:bottom w:val="none" w:sz="0" w:space="0" w:color="auto"/>
                <w:right w:val="none" w:sz="0" w:space="0" w:color="auto"/>
              </w:divBdr>
            </w:div>
            <w:div w:id="2097939031">
              <w:marLeft w:val="0"/>
              <w:marRight w:val="0"/>
              <w:marTop w:val="0"/>
              <w:marBottom w:val="0"/>
              <w:divBdr>
                <w:top w:val="none" w:sz="0" w:space="0" w:color="auto"/>
                <w:left w:val="none" w:sz="0" w:space="0" w:color="auto"/>
                <w:bottom w:val="none" w:sz="0" w:space="0" w:color="auto"/>
                <w:right w:val="none" w:sz="0" w:space="0" w:color="auto"/>
              </w:divBdr>
            </w:div>
            <w:div w:id="1274938232">
              <w:marLeft w:val="0"/>
              <w:marRight w:val="0"/>
              <w:marTop w:val="0"/>
              <w:marBottom w:val="0"/>
              <w:divBdr>
                <w:top w:val="none" w:sz="0" w:space="0" w:color="auto"/>
                <w:left w:val="none" w:sz="0" w:space="0" w:color="auto"/>
                <w:bottom w:val="none" w:sz="0" w:space="0" w:color="auto"/>
                <w:right w:val="none" w:sz="0" w:space="0" w:color="auto"/>
              </w:divBdr>
            </w:div>
            <w:div w:id="307126755">
              <w:marLeft w:val="0"/>
              <w:marRight w:val="0"/>
              <w:marTop w:val="0"/>
              <w:marBottom w:val="0"/>
              <w:divBdr>
                <w:top w:val="none" w:sz="0" w:space="0" w:color="auto"/>
                <w:left w:val="none" w:sz="0" w:space="0" w:color="auto"/>
                <w:bottom w:val="none" w:sz="0" w:space="0" w:color="auto"/>
                <w:right w:val="none" w:sz="0" w:space="0" w:color="auto"/>
              </w:divBdr>
            </w:div>
            <w:div w:id="1981113053">
              <w:marLeft w:val="0"/>
              <w:marRight w:val="0"/>
              <w:marTop w:val="0"/>
              <w:marBottom w:val="0"/>
              <w:divBdr>
                <w:top w:val="none" w:sz="0" w:space="0" w:color="auto"/>
                <w:left w:val="none" w:sz="0" w:space="0" w:color="auto"/>
                <w:bottom w:val="none" w:sz="0" w:space="0" w:color="auto"/>
                <w:right w:val="none" w:sz="0" w:space="0" w:color="auto"/>
              </w:divBdr>
            </w:div>
            <w:div w:id="1417945834">
              <w:marLeft w:val="0"/>
              <w:marRight w:val="0"/>
              <w:marTop w:val="0"/>
              <w:marBottom w:val="0"/>
              <w:divBdr>
                <w:top w:val="none" w:sz="0" w:space="0" w:color="auto"/>
                <w:left w:val="none" w:sz="0" w:space="0" w:color="auto"/>
                <w:bottom w:val="none" w:sz="0" w:space="0" w:color="auto"/>
                <w:right w:val="none" w:sz="0" w:space="0" w:color="auto"/>
              </w:divBdr>
            </w:div>
            <w:div w:id="1873806298">
              <w:marLeft w:val="0"/>
              <w:marRight w:val="0"/>
              <w:marTop w:val="0"/>
              <w:marBottom w:val="0"/>
              <w:divBdr>
                <w:top w:val="none" w:sz="0" w:space="0" w:color="auto"/>
                <w:left w:val="none" w:sz="0" w:space="0" w:color="auto"/>
                <w:bottom w:val="none" w:sz="0" w:space="0" w:color="auto"/>
                <w:right w:val="none" w:sz="0" w:space="0" w:color="auto"/>
              </w:divBdr>
            </w:div>
            <w:div w:id="1219898416">
              <w:marLeft w:val="0"/>
              <w:marRight w:val="0"/>
              <w:marTop w:val="0"/>
              <w:marBottom w:val="0"/>
              <w:divBdr>
                <w:top w:val="none" w:sz="0" w:space="0" w:color="auto"/>
                <w:left w:val="none" w:sz="0" w:space="0" w:color="auto"/>
                <w:bottom w:val="none" w:sz="0" w:space="0" w:color="auto"/>
                <w:right w:val="none" w:sz="0" w:space="0" w:color="auto"/>
              </w:divBdr>
            </w:div>
            <w:div w:id="9552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980">
      <w:bodyDiv w:val="1"/>
      <w:marLeft w:val="0"/>
      <w:marRight w:val="0"/>
      <w:marTop w:val="0"/>
      <w:marBottom w:val="0"/>
      <w:divBdr>
        <w:top w:val="none" w:sz="0" w:space="0" w:color="auto"/>
        <w:left w:val="none" w:sz="0" w:space="0" w:color="auto"/>
        <w:bottom w:val="none" w:sz="0" w:space="0" w:color="auto"/>
        <w:right w:val="none" w:sz="0" w:space="0" w:color="auto"/>
      </w:divBdr>
      <w:divsChild>
        <w:div w:id="318266840">
          <w:marLeft w:val="0"/>
          <w:marRight w:val="0"/>
          <w:marTop w:val="0"/>
          <w:marBottom w:val="0"/>
          <w:divBdr>
            <w:top w:val="none" w:sz="0" w:space="0" w:color="auto"/>
            <w:left w:val="none" w:sz="0" w:space="0" w:color="auto"/>
            <w:bottom w:val="none" w:sz="0" w:space="0" w:color="auto"/>
            <w:right w:val="none" w:sz="0" w:space="0" w:color="auto"/>
          </w:divBdr>
          <w:divsChild>
            <w:div w:id="1664696088">
              <w:marLeft w:val="0"/>
              <w:marRight w:val="0"/>
              <w:marTop w:val="0"/>
              <w:marBottom w:val="0"/>
              <w:divBdr>
                <w:top w:val="none" w:sz="0" w:space="0" w:color="auto"/>
                <w:left w:val="none" w:sz="0" w:space="0" w:color="auto"/>
                <w:bottom w:val="none" w:sz="0" w:space="0" w:color="auto"/>
                <w:right w:val="none" w:sz="0" w:space="0" w:color="auto"/>
              </w:divBdr>
            </w:div>
            <w:div w:id="442893354">
              <w:marLeft w:val="0"/>
              <w:marRight w:val="0"/>
              <w:marTop w:val="0"/>
              <w:marBottom w:val="0"/>
              <w:divBdr>
                <w:top w:val="none" w:sz="0" w:space="0" w:color="auto"/>
                <w:left w:val="none" w:sz="0" w:space="0" w:color="auto"/>
                <w:bottom w:val="none" w:sz="0" w:space="0" w:color="auto"/>
                <w:right w:val="none" w:sz="0" w:space="0" w:color="auto"/>
              </w:divBdr>
            </w:div>
            <w:div w:id="1493182487">
              <w:marLeft w:val="0"/>
              <w:marRight w:val="0"/>
              <w:marTop w:val="0"/>
              <w:marBottom w:val="0"/>
              <w:divBdr>
                <w:top w:val="none" w:sz="0" w:space="0" w:color="auto"/>
                <w:left w:val="none" w:sz="0" w:space="0" w:color="auto"/>
                <w:bottom w:val="none" w:sz="0" w:space="0" w:color="auto"/>
                <w:right w:val="none" w:sz="0" w:space="0" w:color="auto"/>
              </w:divBdr>
            </w:div>
            <w:div w:id="310908006">
              <w:marLeft w:val="0"/>
              <w:marRight w:val="0"/>
              <w:marTop w:val="0"/>
              <w:marBottom w:val="0"/>
              <w:divBdr>
                <w:top w:val="none" w:sz="0" w:space="0" w:color="auto"/>
                <w:left w:val="none" w:sz="0" w:space="0" w:color="auto"/>
                <w:bottom w:val="none" w:sz="0" w:space="0" w:color="auto"/>
                <w:right w:val="none" w:sz="0" w:space="0" w:color="auto"/>
              </w:divBdr>
            </w:div>
            <w:div w:id="475414520">
              <w:marLeft w:val="0"/>
              <w:marRight w:val="0"/>
              <w:marTop w:val="0"/>
              <w:marBottom w:val="0"/>
              <w:divBdr>
                <w:top w:val="none" w:sz="0" w:space="0" w:color="auto"/>
                <w:left w:val="none" w:sz="0" w:space="0" w:color="auto"/>
                <w:bottom w:val="none" w:sz="0" w:space="0" w:color="auto"/>
                <w:right w:val="none" w:sz="0" w:space="0" w:color="auto"/>
              </w:divBdr>
            </w:div>
            <w:div w:id="793524161">
              <w:marLeft w:val="0"/>
              <w:marRight w:val="0"/>
              <w:marTop w:val="0"/>
              <w:marBottom w:val="0"/>
              <w:divBdr>
                <w:top w:val="none" w:sz="0" w:space="0" w:color="auto"/>
                <w:left w:val="none" w:sz="0" w:space="0" w:color="auto"/>
                <w:bottom w:val="none" w:sz="0" w:space="0" w:color="auto"/>
                <w:right w:val="none" w:sz="0" w:space="0" w:color="auto"/>
              </w:divBdr>
            </w:div>
            <w:div w:id="1846899823">
              <w:marLeft w:val="0"/>
              <w:marRight w:val="0"/>
              <w:marTop w:val="0"/>
              <w:marBottom w:val="0"/>
              <w:divBdr>
                <w:top w:val="none" w:sz="0" w:space="0" w:color="auto"/>
                <w:left w:val="none" w:sz="0" w:space="0" w:color="auto"/>
                <w:bottom w:val="none" w:sz="0" w:space="0" w:color="auto"/>
                <w:right w:val="none" w:sz="0" w:space="0" w:color="auto"/>
              </w:divBdr>
            </w:div>
            <w:div w:id="1904439">
              <w:marLeft w:val="0"/>
              <w:marRight w:val="0"/>
              <w:marTop w:val="0"/>
              <w:marBottom w:val="0"/>
              <w:divBdr>
                <w:top w:val="none" w:sz="0" w:space="0" w:color="auto"/>
                <w:left w:val="none" w:sz="0" w:space="0" w:color="auto"/>
                <w:bottom w:val="none" w:sz="0" w:space="0" w:color="auto"/>
                <w:right w:val="none" w:sz="0" w:space="0" w:color="auto"/>
              </w:divBdr>
            </w:div>
            <w:div w:id="1123035955">
              <w:marLeft w:val="0"/>
              <w:marRight w:val="0"/>
              <w:marTop w:val="0"/>
              <w:marBottom w:val="0"/>
              <w:divBdr>
                <w:top w:val="none" w:sz="0" w:space="0" w:color="auto"/>
                <w:left w:val="none" w:sz="0" w:space="0" w:color="auto"/>
                <w:bottom w:val="none" w:sz="0" w:space="0" w:color="auto"/>
                <w:right w:val="none" w:sz="0" w:space="0" w:color="auto"/>
              </w:divBdr>
            </w:div>
            <w:div w:id="1437485807">
              <w:marLeft w:val="0"/>
              <w:marRight w:val="0"/>
              <w:marTop w:val="0"/>
              <w:marBottom w:val="0"/>
              <w:divBdr>
                <w:top w:val="none" w:sz="0" w:space="0" w:color="auto"/>
                <w:left w:val="none" w:sz="0" w:space="0" w:color="auto"/>
                <w:bottom w:val="none" w:sz="0" w:space="0" w:color="auto"/>
                <w:right w:val="none" w:sz="0" w:space="0" w:color="auto"/>
              </w:divBdr>
            </w:div>
            <w:div w:id="1142699489">
              <w:marLeft w:val="0"/>
              <w:marRight w:val="0"/>
              <w:marTop w:val="0"/>
              <w:marBottom w:val="0"/>
              <w:divBdr>
                <w:top w:val="none" w:sz="0" w:space="0" w:color="auto"/>
                <w:left w:val="none" w:sz="0" w:space="0" w:color="auto"/>
                <w:bottom w:val="none" w:sz="0" w:space="0" w:color="auto"/>
                <w:right w:val="none" w:sz="0" w:space="0" w:color="auto"/>
              </w:divBdr>
            </w:div>
            <w:div w:id="320503445">
              <w:marLeft w:val="0"/>
              <w:marRight w:val="0"/>
              <w:marTop w:val="0"/>
              <w:marBottom w:val="0"/>
              <w:divBdr>
                <w:top w:val="none" w:sz="0" w:space="0" w:color="auto"/>
                <w:left w:val="none" w:sz="0" w:space="0" w:color="auto"/>
                <w:bottom w:val="none" w:sz="0" w:space="0" w:color="auto"/>
                <w:right w:val="none" w:sz="0" w:space="0" w:color="auto"/>
              </w:divBdr>
            </w:div>
            <w:div w:id="1438721810">
              <w:marLeft w:val="0"/>
              <w:marRight w:val="0"/>
              <w:marTop w:val="0"/>
              <w:marBottom w:val="0"/>
              <w:divBdr>
                <w:top w:val="none" w:sz="0" w:space="0" w:color="auto"/>
                <w:left w:val="none" w:sz="0" w:space="0" w:color="auto"/>
                <w:bottom w:val="none" w:sz="0" w:space="0" w:color="auto"/>
                <w:right w:val="none" w:sz="0" w:space="0" w:color="auto"/>
              </w:divBdr>
            </w:div>
            <w:div w:id="1996101246">
              <w:marLeft w:val="0"/>
              <w:marRight w:val="0"/>
              <w:marTop w:val="0"/>
              <w:marBottom w:val="0"/>
              <w:divBdr>
                <w:top w:val="none" w:sz="0" w:space="0" w:color="auto"/>
                <w:left w:val="none" w:sz="0" w:space="0" w:color="auto"/>
                <w:bottom w:val="none" w:sz="0" w:space="0" w:color="auto"/>
                <w:right w:val="none" w:sz="0" w:space="0" w:color="auto"/>
              </w:divBdr>
            </w:div>
            <w:div w:id="2116166048">
              <w:marLeft w:val="0"/>
              <w:marRight w:val="0"/>
              <w:marTop w:val="0"/>
              <w:marBottom w:val="0"/>
              <w:divBdr>
                <w:top w:val="none" w:sz="0" w:space="0" w:color="auto"/>
                <w:left w:val="none" w:sz="0" w:space="0" w:color="auto"/>
                <w:bottom w:val="none" w:sz="0" w:space="0" w:color="auto"/>
                <w:right w:val="none" w:sz="0" w:space="0" w:color="auto"/>
              </w:divBdr>
            </w:div>
            <w:div w:id="231045815">
              <w:marLeft w:val="0"/>
              <w:marRight w:val="0"/>
              <w:marTop w:val="0"/>
              <w:marBottom w:val="0"/>
              <w:divBdr>
                <w:top w:val="none" w:sz="0" w:space="0" w:color="auto"/>
                <w:left w:val="none" w:sz="0" w:space="0" w:color="auto"/>
                <w:bottom w:val="none" w:sz="0" w:space="0" w:color="auto"/>
                <w:right w:val="none" w:sz="0" w:space="0" w:color="auto"/>
              </w:divBdr>
            </w:div>
            <w:div w:id="1853686674">
              <w:marLeft w:val="0"/>
              <w:marRight w:val="0"/>
              <w:marTop w:val="0"/>
              <w:marBottom w:val="0"/>
              <w:divBdr>
                <w:top w:val="none" w:sz="0" w:space="0" w:color="auto"/>
                <w:left w:val="none" w:sz="0" w:space="0" w:color="auto"/>
                <w:bottom w:val="none" w:sz="0" w:space="0" w:color="auto"/>
                <w:right w:val="none" w:sz="0" w:space="0" w:color="auto"/>
              </w:divBdr>
            </w:div>
            <w:div w:id="2093768818">
              <w:marLeft w:val="0"/>
              <w:marRight w:val="0"/>
              <w:marTop w:val="0"/>
              <w:marBottom w:val="0"/>
              <w:divBdr>
                <w:top w:val="none" w:sz="0" w:space="0" w:color="auto"/>
                <w:left w:val="none" w:sz="0" w:space="0" w:color="auto"/>
                <w:bottom w:val="none" w:sz="0" w:space="0" w:color="auto"/>
                <w:right w:val="none" w:sz="0" w:space="0" w:color="auto"/>
              </w:divBdr>
            </w:div>
            <w:div w:id="501893651">
              <w:marLeft w:val="0"/>
              <w:marRight w:val="0"/>
              <w:marTop w:val="0"/>
              <w:marBottom w:val="0"/>
              <w:divBdr>
                <w:top w:val="none" w:sz="0" w:space="0" w:color="auto"/>
                <w:left w:val="none" w:sz="0" w:space="0" w:color="auto"/>
                <w:bottom w:val="none" w:sz="0" w:space="0" w:color="auto"/>
                <w:right w:val="none" w:sz="0" w:space="0" w:color="auto"/>
              </w:divBdr>
            </w:div>
            <w:div w:id="1484157604">
              <w:marLeft w:val="0"/>
              <w:marRight w:val="0"/>
              <w:marTop w:val="0"/>
              <w:marBottom w:val="0"/>
              <w:divBdr>
                <w:top w:val="none" w:sz="0" w:space="0" w:color="auto"/>
                <w:left w:val="none" w:sz="0" w:space="0" w:color="auto"/>
                <w:bottom w:val="none" w:sz="0" w:space="0" w:color="auto"/>
                <w:right w:val="none" w:sz="0" w:space="0" w:color="auto"/>
              </w:divBdr>
            </w:div>
            <w:div w:id="465853621">
              <w:marLeft w:val="0"/>
              <w:marRight w:val="0"/>
              <w:marTop w:val="0"/>
              <w:marBottom w:val="0"/>
              <w:divBdr>
                <w:top w:val="none" w:sz="0" w:space="0" w:color="auto"/>
                <w:left w:val="none" w:sz="0" w:space="0" w:color="auto"/>
                <w:bottom w:val="none" w:sz="0" w:space="0" w:color="auto"/>
                <w:right w:val="none" w:sz="0" w:space="0" w:color="auto"/>
              </w:divBdr>
            </w:div>
            <w:div w:id="820731217">
              <w:marLeft w:val="0"/>
              <w:marRight w:val="0"/>
              <w:marTop w:val="0"/>
              <w:marBottom w:val="0"/>
              <w:divBdr>
                <w:top w:val="none" w:sz="0" w:space="0" w:color="auto"/>
                <w:left w:val="none" w:sz="0" w:space="0" w:color="auto"/>
                <w:bottom w:val="none" w:sz="0" w:space="0" w:color="auto"/>
                <w:right w:val="none" w:sz="0" w:space="0" w:color="auto"/>
              </w:divBdr>
            </w:div>
            <w:div w:id="399527355">
              <w:marLeft w:val="0"/>
              <w:marRight w:val="0"/>
              <w:marTop w:val="0"/>
              <w:marBottom w:val="0"/>
              <w:divBdr>
                <w:top w:val="none" w:sz="0" w:space="0" w:color="auto"/>
                <w:left w:val="none" w:sz="0" w:space="0" w:color="auto"/>
                <w:bottom w:val="none" w:sz="0" w:space="0" w:color="auto"/>
                <w:right w:val="none" w:sz="0" w:space="0" w:color="auto"/>
              </w:divBdr>
            </w:div>
            <w:div w:id="365526528">
              <w:marLeft w:val="0"/>
              <w:marRight w:val="0"/>
              <w:marTop w:val="0"/>
              <w:marBottom w:val="0"/>
              <w:divBdr>
                <w:top w:val="none" w:sz="0" w:space="0" w:color="auto"/>
                <w:left w:val="none" w:sz="0" w:space="0" w:color="auto"/>
                <w:bottom w:val="none" w:sz="0" w:space="0" w:color="auto"/>
                <w:right w:val="none" w:sz="0" w:space="0" w:color="auto"/>
              </w:divBdr>
            </w:div>
            <w:div w:id="2021613550">
              <w:marLeft w:val="0"/>
              <w:marRight w:val="0"/>
              <w:marTop w:val="0"/>
              <w:marBottom w:val="0"/>
              <w:divBdr>
                <w:top w:val="none" w:sz="0" w:space="0" w:color="auto"/>
                <w:left w:val="none" w:sz="0" w:space="0" w:color="auto"/>
                <w:bottom w:val="none" w:sz="0" w:space="0" w:color="auto"/>
                <w:right w:val="none" w:sz="0" w:space="0" w:color="auto"/>
              </w:divBdr>
            </w:div>
            <w:div w:id="1480923098">
              <w:marLeft w:val="0"/>
              <w:marRight w:val="0"/>
              <w:marTop w:val="0"/>
              <w:marBottom w:val="0"/>
              <w:divBdr>
                <w:top w:val="none" w:sz="0" w:space="0" w:color="auto"/>
                <w:left w:val="none" w:sz="0" w:space="0" w:color="auto"/>
                <w:bottom w:val="none" w:sz="0" w:space="0" w:color="auto"/>
                <w:right w:val="none" w:sz="0" w:space="0" w:color="auto"/>
              </w:divBdr>
            </w:div>
            <w:div w:id="1652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8110">
      <w:bodyDiv w:val="1"/>
      <w:marLeft w:val="0"/>
      <w:marRight w:val="0"/>
      <w:marTop w:val="0"/>
      <w:marBottom w:val="0"/>
      <w:divBdr>
        <w:top w:val="none" w:sz="0" w:space="0" w:color="auto"/>
        <w:left w:val="none" w:sz="0" w:space="0" w:color="auto"/>
        <w:bottom w:val="none" w:sz="0" w:space="0" w:color="auto"/>
        <w:right w:val="none" w:sz="0" w:space="0" w:color="auto"/>
      </w:divBdr>
      <w:divsChild>
        <w:div w:id="777530099">
          <w:marLeft w:val="0"/>
          <w:marRight w:val="0"/>
          <w:marTop w:val="0"/>
          <w:marBottom w:val="0"/>
          <w:divBdr>
            <w:top w:val="none" w:sz="0" w:space="0" w:color="auto"/>
            <w:left w:val="none" w:sz="0" w:space="0" w:color="auto"/>
            <w:bottom w:val="none" w:sz="0" w:space="0" w:color="auto"/>
            <w:right w:val="none" w:sz="0" w:space="0" w:color="auto"/>
          </w:divBdr>
          <w:divsChild>
            <w:div w:id="450170036">
              <w:marLeft w:val="0"/>
              <w:marRight w:val="0"/>
              <w:marTop w:val="0"/>
              <w:marBottom w:val="0"/>
              <w:divBdr>
                <w:top w:val="none" w:sz="0" w:space="0" w:color="auto"/>
                <w:left w:val="none" w:sz="0" w:space="0" w:color="auto"/>
                <w:bottom w:val="none" w:sz="0" w:space="0" w:color="auto"/>
                <w:right w:val="none" w:sz="0" w:space="0" w:color="auto"/>
              </w:divBdr>
            </w:div>
            <w:div w:id="1542522297">
              <w:marLeft w:val="0"/>
              <w:marRight w:val="0"/>
              <w:marTop w:val="0"/>
              <w:marBottom w:val="0"/>
              <w:divBdr>
                <w:top w:val="none" w:sz="0" w:space="0" w:color="auto"/>
                <w:left w:val="none" w:sz="0" w:space="0" w:color="auto"/>
                <w:bottom w:val="none" w:sz="0" w:space="0" w:color="auto"/>
                <w:right w:val="none" w:sz="0" w:space="0" w:color="auto"/>
              </w:divBdr>
            </w:div>
            <w:div w:id="281693789">
              <w:marLeft w:val="0"/>
              <w:marRight w:val="0"/>
              <w:marTop w:val="0"/>
              <w:marBottom w:val="0"/>
              <w:divBdr>
                <w:top w:val="none" w:sz="0" w:space="0" w:color="auto"/>
                <w:left w:val="none" w:sz="0" w:space="0" w:color="auto"/>
                <w:bottom w:val="none" w:sz="0" w:space="0" w:color="auto"/>
                <w:right w:val="none" w:sz="0" w:space="0" w:color="auto"/>
              </w:divBdr>
            </w:div>
            <w:div w:id="1532449211">
              <w:marLeft w:val="0"/>
              <w:marRight w:val="0"/>
              <w:marTop w:val="0"/>
              <w:marBottom w:val="0"/>
              <w:divBdr>
                <w:top w:val="none" w:sz="0" w:space="0" w:color="auto"/>
                <w:left w:val="none" w:sz="0" w:space="0" w:color="auto"/>
                <w:bottom w:val="none" w:sz="0" w:space="0" w:color="auto"/>
                <w:right w:val="none" w:sz="0" w:space="0" w:color="auto"/>
              </w:divBdr>
            </w:div>
            <w:div w:id="144666718">
              <w:marLeft w:val="0"/>
              <w:marRight w:val="0"/>
              <w:marTop w:val="0"/>
              <w:marBottom w:val="0"/>
              <w:divBdr>
                <w:top w:val="none" w:sz="0" w:space="0" w:color="auto"/>
                <w:left w:val="none" w:sz="0" w:space="0" w:color="auto"/>
                <w:bottom w:val="none" w:sz="0" w:space="0" w:color="auto"/>
                <w:right w:val="none" w:sz="0" w:space="0" w:color="auto"/>
              </w:divBdr>
            </w:div>
            <w:div w:id="1714185375">
              <w:marLeft w:val="0"/>
              <w:marRight w:val="0"/>
              <w:marTop w:val="0"/>
              <w:marBottom w:val="0"/>
              <w:divBdr>
                <w:top w:val="none" w:sz="0" w:space="0" w:color="auto"/>
                <w:left w:val="none" w:sz="0" w:space="0" w:color="auto"/>
                <w:bottom w:val="none" w:sz="0" w:space="0" w:color="auto"/>
                <w:right w:val="none" w:sz="0" w:space="0" w:color="auto"/>
              </w:divBdr>
            </w:div>
            <w:div w:id="1407461237">
              <w:marLeft w:val="0"/>
              <w:marRight w:val="0"/>
              <w:marTop w:val="0"/>
              <w:marBottom w:val="0"/>
              <w:divBdr>
                <w:top w:val="none" w:sz="0" w:space="0" w:color="auto"/>
                <w:left w:val="none" w:sz="0" w:space="0" w:color="auto"/>
                <w:bottom w:val="none" w:sz="0" w:space="0" w:color="auto"/>
                <w:right w:val="none" w:sz="0" w:space="0" w:color="auto"/>
              </w:divBdr>
            </w:div>
            <w:div w:id="1350638761">
              <w:marLeft w:val="0"/>
              <w:marRight w:val="0"/>
              <w:marTop w:val="0"/>
              <w:marBottom w:val="0"/>
              <w:divBdr>
                <w:top w:val="none" w:sz="0" w:space="0" w:color="auto"/>
                <w:left w:val="none" w:sz="0" w:space="0" w:color="auto"/>
                <w:bottom w:val="none" w:sz="0" w:space="0" w:color="auto"/>
                <w:right w:val="none" w:sz="0" w:space="0" w:color="auto"/>
              </w:divBdr>
            </w:div>
            <w:div w:id="394016532">
              <w:marLeft w:val="0"/>
              <w:marRight w:val="0"/>
              <w:marTop w:val="0"/>
              <w:marBottom w:val="0"/>
              <w:divBdr>
                <w:top w:val="none" w:sz="0" w:space="0" w:color="auto"/>
                <w:left w:val="none" w:sz="0" w:space="0" w:color="auto"/>
                <w:bottom w:val="none" w:sz="0" w:space="0" w:color="auto"/>
                <w:right w:val="none" w:sz="0" w:space="0" w:color="auto"/>
              </w:divBdr>
            </w:div>
            <w:div w:id="76825084">
              <w:marLeft w:val="0"/>
              <w:marRight w:val="0"/>
              <w:marTop w:val="0"/>
              <w:marBottom w:val="0"/>
              <w:divBdr>
                <w:top w:val="none" w:sz="0" w:space="0" w:color="auto"/>
                <w:left w:val="none" w:sz="0" w:space="0" w:color="auto"/>
                <w:bottom w:val="none" w:sz="0" w:space="0" w:color="auto"/>
                <w:right w:val="none" w:sz="0" w:space="0" w:color="auto"/>
              </w:divBdr>
            </w:div>
            <w:div w:id="1845316933">
              <w:marLeft w:val="0"/>
              <w:marRight w:val="0"/>
              <w:marTop w:val="0"/>
              <w:marBottom w:val="0"/>
              <w:divBdr>
                <w:top w:val="none" w:sz="0" w:space="0" w:color="auto"/>
                <w:left w:val="none" w:sz="0" w:space="0" w:color="auto"/>
                <w:bottom w:val="none" w:sz="0" w:space="0" w:color="auto"/>
                <w:right w:val="none" w:sz="0" w:space="0" w:color="auto"/>
              </w:divBdr>
            </w:div>
            <w:div w:id="1782337417">
              <w:marLeft w:val="0"/>
              <w:marRight w:val="0"/>
              <w:marTop w:val="0"/>
              <w:marBottom w:val="0"/>
              <w:divBdr>
                <w:top w:val="none" w:sz="0" w:space="0" w:color="auto"/>
                <w:left w:val="none" w:sz="0" w:space="0" w:color="auto"/>
                <w:bottom w:val="none" w:sz="0" w:space="0" w:color="auto"/>
                <w:right w:val="none" w:sz="0" w:space="0" w:color="auto"/>
              </w:divBdr>
            </w:div>
            <w:div w:id="1483086664">
              <w:marLeft w:val="0"/>
              <w:marRight w:val="0"/>
              <w:marTop w:val="0"/>
              <w:marBottom w:val="0"/>
              <w:divBdr>
                <w:top w:val="none" w:sz="0" w:space="0" w:color="auto"/>
                <w:left w:val="none" w:sz="0" w:space="0" w:color="auto"/>
                <w:bottom w:val="none" w:sz="0" w:space="0" w:color="auto"/>
                <w:right w:val="none" w:sz="0" w:space="0" w:color="auto"/>
              </w:divBdr>
            </w:div>
            <w:div w:id="948973178">
              <w:marLeft w:val="0"/>
              <w:marRight w:val="0"/>
              <w:marTop w:val="0"/>
              <w:marBottom w:val="0"/>
              <w:divBdr>
                <w:top w:val="none" w:sz="0" w:space="0" w:color="auto"/>
                <w:left w:val="none" w:sz="0" w:space="0" w:color="auto"/>
                <w:bottom w:val="none" w:sz="0" w:space="0" w:color="auto"/>
                <w:right w:val="none" w:sz="0" w:space="0" w:color="auto"/>
              </w:divBdr>
            </w:div>
            <w:div w:id="180051958">
              <w:marLeft w:val="0"/>
              <w:marRight w:val="0"/>
              <w:marTop w:val="0"/>
              <w:marBottom w:val="0"/>
              <w:divBdr>
                <w:top w:val="none" w:sz="0" w:space="0" w:color="auto"/>
                <w:left w:val="none" w:sz="0" w:space="0" w:color="auto"/>
                <w:bottom w:val="none" w:sz="0" w:space="0" w:color="auto"/>
                <w:right w:val="none" w:sz="0" w:space="0" w:color="auto"/>
              </w:divBdr>
            </w:div>
            <w:div w:id="141697241">
              <w:marLeft w:val="0"/>
              <w:marRight w:val="0"/>
              <w:marTop w:val="0"/>
              <w:marBottom w:val="0"/>
              <w:divBdr>
                <w:top w:val="none" w:sz="0" w:space="0" w:color="auto"/>
                <w:left w:val="none" w:sz="0" w:space="0" w:color="auto"/>
                <w:bottom w:val="none" w:sz="0" w:space="0" w:color="auto"/>
                <w:right w:val="none" w:sz="0" w:space="0" w:color="auto"/>
              </w:divBdr>
            </w:div>
            <w:div w:id="937450413">
              <w:marLeft w:val="0"/>
              <w:marRight w:val="0"/>
              <w:marTop w:val="0"/>
              <w:marBottom w:val="0"/>
              <w:divBdr>
                <w:top w:val="none" w:sz="0" w:space="0" w:color="auto"/>
                <w:left w:val="none" w:sz="0" w:space="0" w:color="auto"/>
                <w:bottom w:val="none" w:sz="0" w:space="0" w:color="auto"/>
                <w:right w:val="none" w:sz="0" w:space="0" w:color="auto"/>
              </w:divBdr>
            </w:div>
            <w:div w:id="417946074">
              <w:marLeft w:val="0"/>
              <w:marRight w:val="0"/>
              <w:marTop w:val="0"/>
              <w:marBottom w:val="0"/>
              <w:divBdr>
                <w:top w:val="none" w:sz="0" w:space="0" w:color="auto"/>
                <w:left w:val="none" w:sz="0" w:space="0" w:color="auto"/>
                <w:bottom w:val="none" w:sz="0" w:space="0" w:color="auto"/>
                <w:right w:val="none" w:sz="0" w:space="0" w:color="auto"/>
              </w:divBdr>
            </w:div>
            <w:div w:id="269514717">
              <w:marLeft w:val="0"/>
              <w:marRight w:val="0"/>
              <w:marTop w:val="0"/>
              <w:marBottom w:val="0"/>
              <w:divBdr>
                <w:top w:val="none" w:sz="0" w:space="0" w:color="auto"/>
                <w:left w:val="none" w:sz="0" w:space="0" w:color="auto"/>
                <w:bottom w:val="none" w:sz="0" w:space="0" w:color="auto"/>
                <w:right w:val="none" w:sz="0" w:space="0" w:color="auto"/>
              </w:divBdr>
            </w:div>
            <w:div w:id="50690834">
              <w:marLeft w:val="0"/>
              <w:marRight w:val="0"/>
              <w:marTop w:val="0"/>
              <w:marBottom w:val="0"/>
              <w:divBdr>
                <w:top w:val="none" w:sz="0" w:space="0" w:color="auto"/>
                <w:left w:val="none" w:sz="0" w:space="0" w:color="auto"/>
                <w:bottom w:val="none" w:sz="0" w:space="0" w:color="auto"/>
                <w:right w:val="none" w:sz="0" w:space="0" w:color="auto"/>
              </w:divBdr>
            </w:div>
            <w:div w:id="542984664">
              <w:marLeft w:val="0"/>
              <w:marRight w:val="0"/>
              <w:marTop w:val="0"/>
              <w:marBottom w:val="0"/>
              <w:divBdr>
                <w:top w:val="none" w:sz="0" w:space="0" w:color="auto"/>
                <w:left w:val="none" w:sz="0" w:space="0" w:color="auto"/>
                <w:bottom w:val="none" w:sz="0" w:space="0" w:color="auto"/>
                <w:right w:val="none" w:sz="0" w:space="0" w:color="auto"/>
              </w:divBdr>
            </w:div>
            <w:div w:id="308436722">
              <w:marLeft w:val="0"/>
              <w:marRight w:val="0"/>
              <w:marTop w:val="0"/>
              <w:marBottom w:val="0"/>
              <w:divBdr>
                <w:top w:val="none" w:sz="0" w:space="0" w:color="auto"/>
                <w:left w:val="none" w:sz="0" w:space="0" w:color="auto"/>
                <w:bottom w:val="none" w:sz="0" w:space="0" w:color="auto"/>
                <w:right w:val="none" w:sz="0" w:space="0" w:color="auto"/>
              </w:divBdr>
            </w:div>
            <w:div w:id="462043334">
              <w:marLeft w:val="0"/>
              <w:marRight w:val="0"/>
              <w:marTop w:val="0"/>
              <w:marBottom w:val="0"/>
              <w:divBdr>
                <w:top w:val="none" w:sz="0" w:space="0" w:color="auto"/>
                <w:left w:val="none" w:sz="0" w:space="0" w:color="auto"/>
                <w:bottom w:val="none" w:sz="0" w:space="0" w:color="auto"/>
                <w:right w:val="none" w:sz="0" w:space="0" w:color="auto"/>
              </w:divBdr>
            </w:div>
            <w:div w:id="194583307">
              <w:marLeft w:val="0"/>
              <w:marRight w:val="0"/>
              <w:marTop w:val="0"/>
              <w:marBottom w:val="0"/>
              <w:divBdr>
                <w:top w:val="none" w:sz="0" w:space="0" w:color="auto"/>
                <w:left w:val="none" w:sz="0" w:space="0" w:color="auto"/>
                <w:bottom w:val="none" w:sz="0" w:space="0" w:color="auto"/>
                <w:right w:val="none" w:sz="0" w:space="0" w:color="auto"/>
              </w:divBdr>
            </w:div>
            <w:div w:id="110514108">
              <w:marLeft w:val="0"/>
              <w:marRight w:val="0"/>
              <w:marTop w:val="0"/>
              <w:marBottom w:val="0"/>
              <w:divBdr>
                <w:top w:val="none" w:sz="0" w:space="0" w:color="auto"/>
                <w:left w:val="none" w:sz="0" w:space="0" w:color="auto"/>
                <w:bottom w:val="none" w:sz="0" w:space="0" w:color="auto"/>
                <w:right w:val="none" w:sz="0" w:space="0" w:color="auto"/>
              </w:divBdr>
            </w:div>
            <w:div w:id="1923877360">
              <w:marLeft w:val="0"/>
              <w:marRight w:val="0"/>
              <w:marTop w:val="0"/>
              <w:marBottom w:val="0"/>
              <w:divBdr>
                <w:top w:val="none" w:sz="0" w:space="0" w:color="auto"/>
                <w:left w:val="none" w:sz="0" w:space="0" w:color="auto"/>
                <w:bottom w:val="none" w:sz="0" w:space="0" w:color="auto"/>
                <w:right w:val="none" w:sz="0" w:space="0" w:color="auto"/>
              </w:divBdr>
            </w:div>
            <w:div w:id="1148979159">
              <w:marLeft w:val="0"/>
              <w:marRight w:val="0"/>
              <w:marTop w:val="0"/>
              <w:marBottom w:val="0"/>
              <w:divBdr>
                <w:top w:val="none" w:sz="0" w:space="0" w:color="auto"/>
                <w:left w:val="none" w:sz="0" w:space="0" w:color="auto"/>
                <w:bottom w:val="none" w:sz="0" w:space="0" w:color="auto"/>
                <w:right w:val="none" w:sz="0" w:space="0" w:color="auto"/>
              </w:divBdr>
            </w:div>
            <w:div w:id="1102342031">
              <w:marLeft w:val="0"/>
              <w:marRight w:val="0"/>
              <w:marTop w:val="0"/>
              <w:marBottom w:val="0"/>
              <w:divBdr>
                <w:top w:val="none" w:sz="0" w:space="0" w:color="auto"/>
                <w:left w:val="none" w:sz="0" w:space="0" w:color="auto"/>
                <w:bottom w:val="none" w:sz="0" w:space="0" w:color="auto"/>
                <w:right w:val="none" w:sz="0" w:space="0" w:color="auto"/>
              </w:divBdr>
            </w:div>
            <w:div w:id="1835411235">
              <w:marLeft w:val="0"/>
              <w:marRight w:val="0"/>
              <w:marTop w:val="0"/>
              <w:marBottom w:val="0"/>
              <w:divBdr>
                <w:top w:val="none" w:sz="0" w:space="0" w:color="auto"/>
                <w:left w:val="none" w:sz="0" w:space="0" w:color="auto"/>
                <w:bottom w:val="none" w:sz="0" w:space="0" w:color="auto"/>
                <w:right w:val="none" w:sz="0" w:space="0" w:color="auto"/>
              </w:divBdr>
            </w:div>
            <w:div w:id="18094985">
              <w:marLeft w:val="0"/>
              <w:marRight w:val="0"/>
              <w:marTop w:val="0"/>
              <w:marBottom w:val="0"/>
              <w:divBdr>
                <w:top w:val="none" w:sz="0" w:space="0" w:color="auto"/>
                <w:left w:val="none" w:sz="0" w:space="0" w:color="auto"/>
                <w:bottom w:val="none" w:sz="0" w:space="0" w:color="auto"/>
                <w:right w:val="none" w:sz="0" w:space="0" w:color="auto"/>
              </w:divBdr>
            </w:div>
            <w:div w:id="1473863780">
              <w:marLeft w:val="0"/>
              <w:marRight w:val="0"/>
              <w:marTop w:val="0"/>
              <w:marBottom w:val="0"/>
              <w:divBdr>
                <w:top w:val="none" w:sz="0" w:space="0" w:color="auto"/>
                <w:left w:val="none" w:sz="0" w:space="0" w:color="auto"/>
                <w:bottom w:val="none" w:sz="0" w:space="0" w:color="auto"/>
                <w:right w:val="none" w:sz="0" w:space="0" w:color="auto"/>
              </w:divBdr>
            </w:div>
            <w:div w:id="1914702681">
              <w:marLeft w:val="0"/>
              <w:marRight w:val="0"/>
              <w:marTop w:val="0"/>
              <w:marBottom w:val="0"/>
              <w:divBdr>
                <w:top w:val="none" w:sz="0" w:space="0" w:color="auto"/>
                <w:left w:val="none" w:sz="0" w:space="0" w:color="auto"/>
                <w:bottom w:val="none" w:sz="0" w:space="0" w:color="auto"/>
                <w:right w:val="none" w:sz="0" w:space="0" w:color="auto"/>
              </w:divBdr>
            </w:div>
            <w:div w:id="1603490386">
              <w:marLeft w:val="0"/>
              <w:marRight w:val="0"/>
              <w:marTop w:val="0"/>
              <w:marBottom w:val="0"/>
              <w:divBdr>
                <w:top w:val="none" w:sz="0" w:space="0" w:color="auto"/>
                <w:left w:val="none" w:sz="0" w:space="0" w:color="auto"/>
                <w:bottom w:val="none" w:sz="0" w:space="0" w:color="auto"/>
                <w:right w:val="none" w:sz="0" w:space="0" w:color="auto"/>
              </w:divBdr>
            </w:div>
            <w:div w:id="980229351">
              <w:marLeft w:val="0"/>
              <w:marRight w:val="0"/>
              <w:marTop w:val="0"/>
              <w:marBottom w:val="0"/>
              <w:divBdr>
                <w:top w:val="none" w:sz="0" w:space="0" w:color="auto"/>
                <w:left w:val="none" w:sz="0" w:space="0" w:color="auto"/>
                <w:bottom w:val="none" w:sz="0" w:space="0" w:color="auto"/>
                <w:right w:val="none" w:sz="0" w:space="0" w:color="auto"/>
              </w:divBdr>
            </w:div>
            <w:div w:id="1455558773">
              <w:marLeft w:val="0"/>
              <w:marRight w:val="0"/>
              <w:marTop w:val="0"/>
              <w:marBottom w:val="0"/>
              <w:divBdr>
                <w:top w:val="none" w:sz="0" w:space="0" w:color="auto"/>
                <w:left w:val="none" w:sz="0" w:space="0" w:color="auto"/>
                <w:bottom w:val="none" w:sz="0" w:space="0" w:color="auto"/>
                <w:right w:val="none" w:sz="0" w:space="0" w:color="auto"/>
              </w:divBdr>
            </w:div>
            <w:div w:id="1534728491">
              <w:marLeft w:val="0"/>
              <w:marRight w:val="0"/>
              <w:marTop w:val="0"/>
              <w:marBottom w:val="0"/>
              <w:divBdr>
                <w:top w:val="none" w:sz="0" w:space="0" w:color="auto"/>
                <w:left w:val="none" w:sz="0" w:space="0" w:color="auto"/>
                <w:bottom w:val="none" w:sz="0" w:space="0" w:color="auto"/>
                <w:right w:val="none" w:sz="0" w:space="0" w:color="auto"/>
              </w:divBdr>
            </w:div>
            <w:div w:id="502164990">
              <w:marLeft w:val="0"/>
              <w:marRight w:val="0"/>
              <w:marTop w:val="0"/>
              <w:marBottom w:val="0"/>
              <w:divBdr>
                <w:top w:val="none" w:sz="0" w:space="0" w:color="auto"/>
                <w:left w:val="none" w:sz="0" w:space="0" w:color="auto"/>
                <w:bottom w:val="none" w:sz="0" w:space="0" w:color="auto"/>
                <w:right w:val="none" w:sz="0" w:space="0" w:color="auto"/>
              </w:divBdr>
            </w:div>
            <w:div w:id="1435829879">
              <w:marLeft w:val="0"/>
              <w:marRight w:val="0"/>
              <w:marTop w:val="0"/>
              <w:marBottom w:val="0"/>
              <w:divBdr>
                <w:top w:val="none" w:sz="0" w:space="0" w:color="auto"/>
                <w:left w:val="none" w:sz="0" w:space="0" w:color="auto"/>
                <w:bottom w:val="none" w:sz="0" w:space="0" w:color="auto"/>
                <w:right w:val="none" w:sz="0" w:space="0" w:color="auto"/>
              </w:divBdr>
            </w:div>
            <w:div w:id="8339897">
              <w:marLeft w:val="0"/>
              <w:marRight w:val="0"/>
              <w:marTop w:val="0"/>
              <w:marBottom w:val="0"/>
              <w:divBdr>
                <w:top w:val="none" w:sz="0" w:space="0" w:color="auto"/>
                <w:left w:val="none" w:sz="0" w:space="0" w:color="auto"/>
                <w:bottom w:val="none" w:sz="0" w:space="0" w:color="auto"/>
                <w:right w:val="none" w:sz="0" w:space="0" w:color="auto"/>
              </w:divBdr>
            </w:div>
            <w:div w:id="1628775289">
              <w:marLeft w:val="0"/>
              <w:marRight w:val="0"/>
              <w:marTop w:val="0"/>
              <w:marBottom w:val="0"/>
              <w:divBdr>
                <w:top w:val="none" w:sz="0" w:space="0" w:color="auto"/>
                <w:left w:val="none" w:sz="0" w:space="0" w:color="auto"/>
                <w:bottom w:val="none" w:sz="0" w:space="0" w:color="auto"/>
                <w:right w:val="none" w:sz="0" w:space="0" w:color="auto"/>
              </w:divBdr>
            </w:div>
            <w:div w:id="1739596022">
              <w:marLeft w:val="0"/>
              <w:marRight w:val="0"/>
              <w:marTop w:val="0"/>
              <w:marBottom w:val="0"/>
              <w:divBdr>
                <w:top w:val="none" w:sz="0" w:space="0" w:color="auto"/>
                <w:left w:val="none" w:sz="0" w:space="0" w:color="auto"/>
                <w:bottom w:val="none" w:sz="0" w:space="0" w:color="auto"/>
                <w:right w:val="none" w:sz="0" w:space="0" w:color="auto"/>
              </w:divBdr>
            </w:div>
            <w:div w:id="569776675">
              <w:marLeft w:val="0"/>
              <w:marRight w:val="0"/>
              <w:marTop w:val="0"/>
              <w:marBottom w:val="0"/>
              <w:divBdr>
                <w:top w:val="none" w:sz="0" w:space="0" w:color="auto"/>
                <w:left w:val="none" w:sz="0" w:space="0" w:color="auto"/>
                <w:bottom w:val="none" w:sz="0" w:space="0" w:color="auto"/>
                <w:right w:val="none" w:sz="0" w:space="0" w:color="auto"/>
              </w:divBdr>
            </w:div>
            <w:div w:id="1016463565">
              <w:marLeft w:val="0"/>
              <w:marRight w:val="0"/>
              <w:marTop w:val="0"/>
              <w:marBottom w:val="0"/>
              <w:divBdr>
                <w:top w:val="none" w:sz="0" w:space="0" w:color="auto"/>
                <w:left w:val="none" w:sz="0" w:space="0" w:color="auto"/>
                <w:bottom w:val="none" w:sz="0" w:space="0" w:color="auto"/>
                <w:right w:val="none" w:sz="0" w:space="0" w:color="auto"/>
              </w:divBdr>
            </w:div>
            <w:div w:id="1030836847">
              <w:marLeft w:val="0"/>
              <w:marRight w:val="0"/>
              <w:marTop w:val="0"/>
              <w:marBottom w:val="0"/>
              <w:divBdr>
                <w:top w:val="none" w:sz="0" w:space="0" w:color="auto"/>
                <w:left w:val="none" w:sz="0" w:space="0" w:color="auto"/>
                <w:bottom w:val="none" w:sz="0" w:space="0" w:color="auto"/>
                <w:right w:val="none" w:sz="0" w:space="0" w:color="auto"/>
              </w:divBdr>
            </w:div>
            <w:div w:id="126749938">
              <w:marLeft w:val="0"/>
              <w:marRight w:val="0"/>
              <w:marTop w:val="0"/>
              <w:marBottom w:val="0"/>
              <w:divBdr>
                <w:top w:val="none" w:sz="0" w:space="0" w:color="auto"/>
                <w:left w:val="none" w:sz="0" w:space="0" w:color="auto"/>
                <w:bottom w:val="none" w:sz="0" w:space="0" w:color="auto"/>
                <w:right w:val="none" w:sz="0" w:space="0" w:color="auto"/>
              </w:divBdr>
            </w:div>
            <w:div w:id="463814061">
              <w:marLeft w:val="0"/>
              <w:marRight w:val="0"/>
              <w:marTop w:val="0"/>
              <w:marBottom w:val="0"/>
              <w:divBdr>
                <w:top w:val="none" w:sz="0" w:space="0" w:color="auto"/>
                <w:left w:val="none" w:sz="0" w:space="0" w:color="auto"/>
                <w:bottom w:val="none" w:sz="0" w:space="0" w:color="auto"/>
                <w:right w:val="none" w:sz="0" w:space="0" w:color="auto"/>
              </w:divBdr>
            </w:div>
            <w:div w:id="571164083">
              <w:marLeft w:val="0"/>
              <w:marRight w:val="0"/>
              <w:marTop w:val="0"/>
              <w:marBottom w:val="0"/>
              <w:divBdr>
                <w:top w:val="none" w:sz="0" w:space="0" w:color="auto"/>
                <w:left w:val="none" w:sz="0" w:space="0" w:color="auto"/>
                <w:bottom w:val="none" w:sz="0" w:space="0" w:color="auto"/>
                <w:right w:val="none" w:sz="0" w:space="0" w:color="auto"/>
              </w:divBdr>
            </w:div>
            <w:div w:id="325014510">
              <w:marLeft w:val="0"/>
              <w:marRight w:val="0"/>
              <w:marTop w:val="0"/>
              <w:marBottom w:val="0"/>
              <w:divBdr>
                <w:top w:val="none" w:sz="0" w:space="0" w:color="auto"/>
                <w:left w:val="none" w:sz="0" w:space="0" w:color="auto"/>
                <w:bottom w:val="none" w:sz="0" w:space="0" w:color="auto"/>
                <w:right w:val="none" w:sz="0" w:space="0" w:color="auto"/>
              </w:divBdr>
            </w:div>
            <w:div w:id="1647279812">
              <w:marLeft w:val="0"/>
              <w:marRight w:val="0"/>
              <w:marTop w:val="0"/>
              <w:marBottom w:val="0"/>
              <w:divBdr>
                <w:top w:val="none" w:sz="0" w:space="0" w:color="auto"/>
                <w:left w:val="none" w:sz="0" w:space="0" w:color="auto"/>
                <w:bottom w:val="none" w:sz="0" w:space="0" w:color="auto"/>
                <w:right w:val="none" w:sz="0" w:space="0" w:color="auto"/>
              </w:divBdr>
            </w:div>
            <w:div w:id="1529248806">
              <w:marLeft w:val="0"/>
              <w:marRight w:val="0"/>
              <w:marTop w:val="0"/>
              <w:marBottom w:val="0"/>
              <w:divBdr>
                <w:top w:val="none" w:sz="0" w:space="0" w:color="auto"/>
                <w:left w:val="none" w:sz="0" w:space="0" w:color="auto"/>
                <w:bottom w:val="none" w:sz="0" w:space="0" w:color="auto"/>
                <w:right w:val="none" w:sz="0" w:space="0" w:color="auto"/>
              </w:divBdr>
            </w:div>
            <w:div w:id="2010521113">
              <w:marLeft w:val="0"/>
              <w:marRight w:val="0"/>
              <w:marTop w:val="0"/>
              <w:marBottom w:val="0"/>
              <w:divBdr>
                <w:top w:val="none" w:sz="0" w:space="0" w:color="auto"/>
                <w:left w:val="none" w:sz="0" w:space="0" w:color="auto"/>
                <w:bottom w:val="none" w:sz="0" w:space="0" w:color="auto"/>
                <w:right w:val="none" w:sz="0" w:space="0" w:color="auto"/>
              </w:divBdr>
            </w:div>
            <w:div w:id="1028533284">
              <w:marLeft w:val="0"/>
              <w:marRight w:val="0"/>
              <w:marTop w:val="0"/>
              <w:marBottom w:val="0"/>
              <w:divBdr>
                <w:top w:val="none" w:sz="0" w:space="0" w:color="auto"/>
                <w:left w:val="none" w:sz="0" w:space="0" w:color="auto"/>
                <w:bottom w:val="none" w:sz="0" w:space="0" w:color="auto"/>
                <w:right w:val="none" w:sz="0" w:space="0" w:color="auto"/>
              </w:divBdr>
            </w:div>
            <w:div w:id="1905529466">
              <w:marLeft w:val="0"/>
              <w:marRight w:val="0"/>
              <w:marTop w:val="0"/>
              <w:marBottom w:val="0"/>
              <w:divBdr>
                <w:top w:val="none" w:sz="0" w:space="0" w:color="auto"/>
                <w:left w:val="none" w:sz="0" w:space="0" w:color="auto"/>
                <w:bottom w:val="none" w:sz="0" w:space="0" w:color="auto"/>
                <w:right w:val="none" w:sz="0" w:space="0" w:color="auto"/>
              </w:divBdr>
            </w:div>
            <w:div w:id="1543470828">
              <w:marLeft w:val="0"/>
              <w:marRight w:val="0"/>
              <w:marTop w:val="0"/>
              <w:marBottom w:val="0"/>
              <w:divBdr>
                <w:top w:val="none" w:sz="0" w:space="0" w:color="auto"/>
                <w:left w:val="none" w:sz="0" w:space="0" w:color="auto"/>
                <w:bottom w:val="none" w:sz="0" w:space="0" w:color="auto"/>
                <w:right w:val="none" w:sz="0" w:space="0" w:color="auto"/>
              </w:divBdr>
            </w:div>
            <w:div w:id="1683849008">
              <w:marLeft w:val="0"/>
              <w:marRight w:val="0"/>
              <w:marTop w:val="0"/>
              <w:marBottom w:val="0"/>
              <w:divBdr>
                <w:top w:val="none" w:sz="0" w:space="0" w:color="auto"/>
                <w:left w:val="none" w:sz="0" w:space="0" w:color="auto"/>
                <w:bottom w:val="none" w:sz="0" w:space="0" w:color="auto"/>
                <w:right w:val="none" w:sz="0" w:space="0" w:color="auto"/>
              </w:divBdr>
            </w:div>
            <w:div w:id="2084520439">
              <w:marLeft w:val="0"/>
              <w:marRight w:val="0"/>
              <w:marTop w:val="0"/>
              <w:marBottom w:val="0"/>
              <w:divBdr>
                <w:top w:val="none" w:sz="0" w:space="0" w:color="auto"/>
                <w:left w:val="none" w:sz="0" w:space="0" w:color="auto"/>
                <w:bottom w:val="none" w:sz="0" w:space="0" w:color="auto"/>
                <w:right w:val="none" w:sz="0" w:space="0" w:color="auto"/>
              </w:divBdr>
            </w:div>
            <w:div w:id="1000547032">
              <w:marLeft w:val="0"/>
              <w:marRight w:val="0"/>
              <w:marTop w:val="0"/>
              <w:marBottom w:val="0"/>
              <w:divBdr>
                <w:top w:val="none" w:sz="0" w:space="0" w:color="auto"/>
                <w:left w:val="none" w:sz="0" w:space="0" w:color="auto"/>
                <w:bottom w:val="none" w:sz="0" w:space="0" w:color="auto"/>
                <w:right w:val="none" w:sz="0" w:space="0" w:color="auto"/>
              </w:divBdr>
            </w:div>
            <w:div w:id="1088500804">
              <w:marLeft w:val="0"/>
              <w:marRight w:val="0"/>
              <w:marTop w:val="0"/>
              <w:marBottom w:val="0"/>
              <w:divBdr>
                <w:top w:val="none" w:sz="0" w:space="0" w:color="auto"/>
                <w:left w:val="none" w:sz="0" w:space="0" w:color="auto"/>
                <w:bottom w:val="none" w:sz="0" w:space="0" w:color="auto"/>
                <w:right w:val="none" w:sz="0" w:space="0" w:color="auto"/>
              </w:divBdr>
            </w:div>
            <w:div w:id="998340857">
              <w:marLeft w:val="0"/>
              <w:marRight w:val="0"/>
              <w:marTop w:val="0"/>
              <w:marBottom w:val="0"/>
              <w:divBdr>
                <w:top w:val="none" w:sz="0" w:space="0" w:color="auto"/>
                <w:left w:val="none" w:sz="0" w:space="0" w:color="auto"/>
                <w:bottom w:val="none" w:sz="0" w:space="0" w:color="auto"/>
                <w:right w:val="none" w:sz="0" w:space="0" w:color="auto"/>
              </w:divBdr>
            </w:div>
            <w:div w:id="153182269">
              <w:marLeft w:val="0"/>
              <w:marRight w:val="0"/>
              <w:marTop w:val="0"/>
              <w:marBottom w:val="0"/>
              <w:divBdr>
                <w:top w:val="none" w:sz="0" w:space="0" w:color="auto"/>
                <w:left w:val="none" w:sz="0" w:space="0" w:color="auto"/>
                <w:bottom w:val="none" w:sz="0" w:space="0" w:color="auto"/>
                <w:right w:val="none" w:sz="0" w:space="0" w:color="auto"/>
              </w:divBdr>
            </w:div>
            <w:div w:id="856382046">
              <w:marLeft w:val="0"/>
              <w:marRight w:val="0"/>
              <w:marTop w:val="0"/>
              <w:marBottom w:val="0"/>
              <w:divBdr>
                <w:top w:val="none" w:sz="0" w:space="0" w:color="auto"/>
                <w:left w:val="none" w:sz="0" w:space="0" w:color="auto"/>
                <w:bottom w:val="none" w:sz="0" w:space="0" w:color="auto"/>
                <w:right w:val="none" w:sz="0" w:space="0" w:color="auto"/>
              </w:divBdr>
            </w:div>
            <w:div w:id="1847867247">
              <w:marLeft w:val="0"/>
              <w:marRight w:val="0"/>
              <w:marTop w:val="0"/>
              <w:marBottom w:val="0"/>
              <w:divBdr>
                <w:top w:val="none" w:sz="0" w:space="0" w:color="auto"/>
                <w:left w:val="none" w:sz="0" w:space="0" w:color="auto"/>
                <w:bottom w:val="none" w:sz="0" w:space="0" w:color="auto"/>
                <w:right w:val="none" w:sz="0" w:space="0" w:color="auto"/>
              </w:divBdr>
            </w:div>
            <w:div w:id="1130365474">
              <w:marLeft w:val="0"/>
              <w:marRight w:val="0"/>
              <w:marTop w:val="0"/>
              <w:marBottom w:val="0"/>
              <w:divBdr>
                <w:top w:val="none" w:sz="0" w:space="0" w:color="auto"/>
                <w:left w:val="none" w:sz="0" w:space="0" w:color="auto"/>
                <w:bottom w:val="none" w:sz="0" w:space="0" w:color="auto"/>
                <w:right w:val="none" w:sz="0" w:space="0" w:color="auto"/>
              </w:divBdr>
            </w:div>
            <w:div w:id="1787888812">
              <w:marLeft w:val="0"/>
              <w:marRight w:val="0"/>
              <w:marTop w:val="0"/>
              <w:marBottom w:val="0"/>
              <w:divBdr>
                <w:top w:val="none" w:sz="0" w:space="0" w:color="auto"/>
                <w:left w:val="none" w:sz="0" w:space="0" w:color="auto"/>
                <w:bottom w:val="none" w:sz="0" w:space="0" w:color="auto"/>
                <w:right w:val="none" w:sz="0" w:space="0" w:color="auto"/>
              </w:divBdr>
            </w:div>
            <w:div w:id="896626762">
              <w:marLeft w:val="0"/>
              <w:marRight w:val="0"/>
              <w:marTop w:val="0"/>
              <w:marBottom w:val="0"/>
              <w:divBdr>
                <w:top w:val="none" w:sz="0" w:space="0" w:color="auto"/>
                <w:left w:val="none" w:sz="0" w:space="0" w:color="auto"/>
                <w:bottom w:val="none" w:sz="0" w:space="0" w:color="auto"/>
                <w:right w:val="none" w:sz="0" w:space="0" w:color="auto"/>
              </w:divBdr>
            </w:div>
            <w:div w:id="2024160805">
              <w:marLeft w:val="0"/>
              <w:marRight w:val="0"/>
              <w:marTop w:val="0"/>
              <w:marBottom w:val="0"/>
              <w:divBdr>
                <w:top w:val="none" w:sz="0" w:space="0" w:color="auto"/>
                <w:left w:val="none" w:sz="0" w:space="0" w:color="auto"/>
                <w:bottom w:val="none" w:sz="0" w:space="0" w:color="auto"/>
                <w:right w:val="none" w:sz="0" w:space="0" w:color="auto"/>
              </w:divBdr>
            </w:div>
            <w:div w:id="521557677">
              <w:marLeft w:val="0"/>
              <w:marRight w:val="0"/>
              <w:marTop w:val="0"/>
              <w:marBottom w:val="0"/>
              <w:divBdr>
                <w:top w:val="none" w:sz="0" w:space="0" w:color="auto"/>
                <w:left w:val="none" w:sz="0" w:space="0" w:color="auto"/>
                <w:bottom w:val="none" w:sz="0" w:space="0" w:color="auto"/>
                <w:right w:val="none" w:sz="0" w:space="0" w:color="auto"/>
              </w:divBdr>
            </w:div>
            <w:div w:id="1314748717">
              <w:marLeft w:val="0"/>
              <w:marRight w:val="0"/>
              <w:marTop w:val="0"/>
              <w:marBottom w:val="0"/>
              <w:divBdr>
                <w:top w:val="none" w:sz="0" w:space="0" w:color="auto"/>
                <w:left w:val="none" w:sz="0" w:space="0" w:color="auto"/>
                <w:bottom w:val="none" w:sz="0" w:space="0" w:color="auto"/>
                <w:right w:val="none" w:sz="0" w:space="0" w:color="auto"/>
              </w:divBdr>
            </w:div>
            <w:div w:id="1338386918">
              <w:marLeft w:val="0"/>
              <w:marRight w:val="0"/>
              <w:marTop w:val="0"/>
              <w:marBottom w:val="0"/>
              <w:divBdr>
                <w:top w:val="none" w:sz="0" w:space="0" w:color="auto"/>
                <w:left w:val="none" w:sz="0" w:space="0" w:color="auto"/>
                <w:bottom w:val="none" w:sz="0" w:space="0" w:color="auto"/>
                <w:right w:val="none" w:sz="0" w:space="0" w:color="auto"/>
              </w:divBdr>
            </w:div>
            <w:div w:id="1624993097">
              <w:marLeft w:val="0"/>
              <w:marRight w:val="0"/>
              <w:marTop w:val="0"/>
              <w:marBottom w:val="0"/>
              <w:divBdr>
                <w:top w:val="none" w:sz="0" w:space="0" w:color="auto"/>
                <w:left w:val="none" w:sz="0" w:space="0" w:color="auto"/>
                <w:bottom w:val="none" w:sz="0" w:space="0" w:color="auto"/>
                <w:right w:val="none" w:sz="0" w:space="0" w:color="auto"/>
              </w:divBdr>
            </w:div>
            <w:div w:id="590697846">
              <w:marLeft w:val="0"/>
              <w:marRight w:val="0"/>
              <w:marTop w:val="0"/>
              <w:marBottom w:val="0"/>
              <w:divBdr>
                <w:top w:val="none" w:sz="0" w:space="0" w:color="auto"/>
                <w:left w:val="none" w:sz="0" w:space="0" w:color="auto"/>
                <w:bottom w:val="none" w:sz="0" w:space="0" w:color="auto"/>
                <w:right w:val="none" w:sz="0" w:space="0" w:color="auto"/>
              </w:divBdr>
            </w:div>
            <w:div w:id="1069690178">
              <w:marLeft w:val="0"/>
              <w:marRight w:val="0"/>
              <w:marTop w:val="0"/>
              <w:marBottom w:val="0"/>
              <w:divBdr>
                <w:top w:val="none" w:sz="0" w:space="0" w:color="auto"/>
                <w:left w:val="none" w:sz="0" w:space="0" w:color="auto"/>
                <w:bottom w:val="none" w:sz="0" w:space="0" w:color="auto"/>
                <w:right w:val="none" w:sz="0" w:space="0" w:color="auto"/>
              </w:divBdr>
            </w:div>
            <w:div w:id="1644240213">
              <w:marLeft w:val="0"/>
              <w:marRight w:val="0"/>
              <w:marTop w:val="0"/>
              <w:marBottom w:val="0"/>
              <w:divBdr>
                <w:top w:val="none" w:sz="0" w:space="0" w:color="auto"/>
                <w:left w:val="none" w:sz="0" w:space="0" w:color="auto"/>
                <w:bottom w:val="none" w:sz="0" w:space="0" w:color="auto"/>
                <w:right w:val="none" w:sz="0" w:space="0" w:color="auto"/>
              </w:divBdr>
            </w:div>
            <w:div w:id="1195145928">
              <w:marLeft w:val="0"/>
              <w:marRight w:val="0"/>
              <w:marTop w:val="0"/>
              <w:marBottom w:val="0"/>
              <w:divBdr>
                <w:top w:val="none" w:sz="0" w:space="0" w:color="auto"/>
                <w:left w:val="none" w:sz="0" w:space="0" w:color="auto"/>
                <w:bottom w:val="none" w:sz="0" w:space="0" w:color="auto"/>
                <w:right w:val="none" w:sz="0" w:space="0" w:color="auto"/>
              </w:divBdr>
            </w:div>
            <w:div w:id="75788353">
              <w:marLeft w:val="0"/>
              <w:marRight w:val="0"/>
              <w:marTop w:val="0"/>
              <w:marBottom w:val="0"/>
              <w:divBdr>
                <w:top w:val="none" w:sz="0" w:space="0" w:color="auto"/>
                <w:left w:val="none" w:sz="0" w:space="0" w:color="auto"/>
                <w:bottom w:val="none" w:sz="0" w:space="0" w:color="auto"/>
                <w:right w:val="none" w:sz="0" w:space="0" w:color="auto"/>
              </w:divBdr>
            </w:div>
            <w:div w:id="98258218">
              <w:marLeft w:val="0"/>
              <w:marRight w:val="0"/>
              <w:marTop w:val="0"/>
              <w:marBottom w:val="0"/>
              <w:divBdr>
                <w:top w:val="none" w:sz="0" w:space="0" w:color="auto"/>
                <w:left w:val="none" w:sz="0" w:space="0" w:color="auto"/>
                <w:bottom w:val="none" w:sz="0" w:space="0" w:color="auto"/>
                <w:right w:val="none" w:sz="0" w:space="0" w:color="auto"/>
              </w:divBdr>
            </w:div>
            <w:div w:id="1617760233">
              <w:marLeft w:val="0"/>
              <w:marRight w:val="0"/>
              <w:marTop w:val="0"/>
              <w:marBottom w:val="0"/>
              <w:divBdr>
                <w:top w:val="none" w:sz="0" w:space="0" w:color="auto"/>
                <w:left w:val="none" w:sz="0" w:space="0" w:color="auto"/>
                <w:bottom w:val="none" w:sz="0" w:space="0" w:color="auto"/>
                <w:right w:val="none" w:sz="0" w:space="0" w:color="auto"/>
              </w:divBdr>
            </w:div>
            <w:div w:id="1868520441">
              <w:marLeft w:val="0"/>
              <w:marRight w:val="0"/>
              <w:marTop w:val="0"/>
              <w:marBottom w:val="0"/>
              <w:divBdr>
                <w:top w:val="none" w:sz="0" w:space="0" w:color="auto"/>
                <w:left w:val="none" w:sz="0" w:space="0" w:color="auto"/>
                <w:bottom w:val="none" w:sz="0" w:space="0" w:color="auto"/>
                <w:right w:val="none" w:sz="0" w:space="0" w:color="auto"/>
              </w:divBdr>
            </w:div>
            <w:div w:id="368382039">
              <w:marLeft w:val="0"/>
              <w:marRight w:val="0"/>
              <w:marTop w:val="0"/>
              <w:marBottom w:val="0"/>
              <w:divBdr>
                <w:top w:val="none" w:sz="0" w:space="0" w:color="auto"/>
                <w:left w:val="none" w:sz="0" w:space="0" w:color="auto"/>
                <w:bottom w:val="none" w:sz="0" w:space="0" w:color="auto"/>
                <w:right w:val="none" w:sz="0" w:space="0" w:color="auto"/>
              </w:divBdr>
            </w:div>
            <w:div w:id="1780947109">
              <w:marLeft w:val="0"/>
              <w:marRight w:val="0"/>
              <w:marTop w:val="0"/>
              <w:marBottom w:val="0"/>
              <w:divBdr>
                <w:top w:val="none" w:sz="0" w:space="0" w:color="auto"/>
                <w:left w:val="none" w:sz="0" w:space="0" w:color="auto"/>
                <w:bottom w:val="none" w:sz="0" w:space="0" w:color="auto"/>
                <w:right w:val="none" w:sz="0" w:space="0" w:color="auto"/>
              </w:divBdr>
            </w:div>
            <w:div w:id="198906237">
              <w:marLeft w:val="0"/>
              <w:marRight w:val="0"/>
              <w:marTop w:val="0"/>
              <w:marBottom w:val="0"/>
              <w:divBdr>
                <w:top w:val="none" w:sz="0" w:space="0" w:color="auto"/>
                <w:left w:val="none" w:sz="0" w:space="0" w:color="auto"/>
                <w:bottom w:val="none" w:sz="0" w:space="0" w:color="auto"/>
                <w:right w:val="none" w:sz="0" w:space="0" w:color="auto"/>
              </w:divBdr>
            </w:div>
            <w:div w:id="1995255803">
              <w:marLeft w:val="0"/>
              <w:marRight w:val="0"/>
              <w:marTop w:val="0"/>
              <w:marBottom w:val="0"/>
              <w:divBdr>
                <w:top w:val="none" w:sz="0" w:space="0" w:color="auto"/>
                <w:left w:val="none" w:sz="0" w:space="0" w:color="auto"/>
                <w:bottom w:val="none" w:sz="0" w:space="0" w:color="auto"/>
                <w:right w:val="none" w:sz="0" w:space="0" w:color="auto"/>
              </w:divBdr>
            </w:div>
            <w:div w:id="1451902116">
              <w:marLeft w:val="0"/>
              <w:marRight w:val="0"/>
              <w:marTop w:val="0"/>
              <w:marBottom w:val="0"/>
              <w:divBdr>
                <w:top w:val="none" w:sz="0" w:space="0" w:color="auto"/>
                <w:left w:val="none" w:sz="0" w:space="0" w:color="auto"/>
                <w:bottom w:val="none" w:sz="0" w:space="0" w:color="auto"/>
                <w:right w:val="none" w:sz="0" w:space="0" w:color="auto"/>
              </w:divBdr>
            </w:div>
            <w:div w:id="1537160743">
              <w:marLeft w:val="0"/>
              <w:marRight w:val="0"/>
              <w:marTop w:val="0"/>
              <w:marBottom w:val="0"/>
              <w:divBdr>
                <w:top w:val="none" w:sz="0" w:space="0" w:color="auto"/>
                <w:left w:val="none" w:sz="0" w:space="0" w:color="auto"/>
                <w:bottom w:val="none" w:sz="0" w:space="0" w:color="auto"/>
                <w:right w:val="none" w:sz="0" w:space="0" w:color="auto"/>
              </w:divBdr>
            </w:div>
            <w:div w:id="458570292">
              <w:marLeft w:val="0"/>
              <w:marRight w:val="0"/>
              <w:marTop w:val="0"/>
              <w:marBottom w:val="0"/>
              <w:divBdr>
                <w:top w:val="none" w:sz="0" w:space="0" w:color="auto"/>
                <w:left w:val="none" w:sz="0" w:space="0" w:color="auto"/>
                <w:bottom w:val="none" w:sz="0" w:space="0" w:color="auto"/>
                <w:right w:val="none" w:sz="0" w:space="0" w:color="auto"/>
              </w:divBdr>
            </w:div>
            <w:div w:id="1783067236">
              <w:marLeft w:val="0"/>
              <w:marRight w:val="0"/>
              <w:marTop w:val="0"/>
              <w:marBottom w:val="0"/>
              <w:divBdr>
                <w:top w:val="none" w:sz="0" w:space="0" w:color="auto"/>
                <w:left w:val="none" w:sz="0" w:space="0" w:color="auto"/>
                <w:bottom w:val="none" w:sz="0" w:space="0" w:color="auto"/>
                <w:right w:val="none" w:sz="0" w:space="0" w:color="auto"/>
              </w:divBdr>
            </w:div>
            <w:div w:id="129520359">
              <w:marLeft w:val="0"/>
              <w:marRight w:val="0"/>
              <w:marTop w:val="0"/>
              <w:marBottom w:val="0"/>
              <w:divBdr>
                <w:top w:val="none" w:sz="0" w:space="0" w:color="auto"/>
                <w:left w:val="none" w:sz="0" w:space="0" w:color="auto"/>
                <w:bottom w:val="none" w:sz="0" w:space="0" w:color="auto"/>
                <w:right w:val="none" w:sz="0" w:space="0" w:color="auto"/>
              </w:divBdr>
            </w:div>
            <w:div w:id="148056147">
              <w:marLeft w:val="0"/>
              <w:marRight w:val="0"/>
              <w:marTop w:val="0"/>
              <w:marBottom w:val="0"/>
              <w:divBdr>
                <w:top w:val="none" w:sz="0" w:space="0" w:color="auto"/>
                <w:left w:val="none" w:sz="0" w:space="0" w:color="auto"/>
                <w:bottom w:val="none" w:sz="0" w:space="0" w:color="auto"/>
                <w:right w:val="none" w:sz="0" w:space="0" w:color="auto"/>
              </w:divBdr>
            </w:div>
            <w:div w:id="433481790">
              <w:marLeft w:val="0"/>
              <w:marRight w:val="0"/>
              <w:marTop w:val="0"/>
              <w:marBottom w:val="0"/>
              <w:divBdr>
                <w:top w:val="none" w:sz="0" w:space="0" w:color="auto"/>
                <w:left w:val="none" w:sz="0" w:space="0" w:color="auto"/>
                <w:bottom w:val="none" w:sz="0" w:space="0" w:color="auto"/>
                <w:right w:val="none" w:sz="0" w:space="0" w:color="auto"/>
              </w:divBdr>
            </w:div>
            <w:div w:id="776172234">
              <w:marLeft w:val="0"/>
              <w:marRight w:val="0"/>
              <w:marTop w:val="0"/>
              <w:marBottom w:val="0"/>
              <w:divBdr>
                <w:top w:val="none" w:sz="0" w:space="0" w:color="auto"/>
                <w:left w:val="none" w:sz="0" w:space="0" w:color="auto"/>
                <w:bottom w:val="none" w:sz="0" w:space="0" w:color="auto"/>
                <w:right w:val="none" w:sz="0" w:space="0" w:color="auto"/>
              </w:divBdr>
            </w:div>
            <w:div w:id="1512599494">
              <w:marLeft w:val="0"/>
              <w:marRight w:val="0"/>
              <w:marTop w:val="0"/>
              <w:marBottom w:val="0"/>
              <w:divBdr>
                <w:top w:val="none" w:sz="0" w:space="0" w:color="auto"/>
                <w:left w:val="none" w:sz="0" w:space="0" w:color="auto"/>
                <w:bottom w:val="none" w:sz="0" w:space="0" w:color="auto"/>
                <w:right w:val="none" w:sz="0" w:space="0" w:color="auto"/>
              </w:divBdr>
            </w:div>
            <w:div w:id="582909016">
              <w:marLeft w:val="0"/>
              <w:marRight w:val="0"/>
              <w:marTop w:val="0"/>
              <w:marBottom w:val="0"/>
              <w:divBdr>
                <w:top w:val="none" w:sz="0" w:space="0" w:color="auto"/>
                <w:left w:val="none" w:sz="0" w:space="0" w:color="auto"/>
                <w:bottom w:val="none" w:sz="0" w:space="0" w:color="auto"/>
                <w:right w:val="none" w:sz="0" w:space="0" w:color="auto"/>
              </w:divBdr>
            </w:div>
            <w:div w:id="1903250276">
              <w:marLeft w:val="0"/>
              <w:marRight w:val="0"/>
              <w:marTop w:val="0"/>
              <w:marBottom w:val="0"/>
              <w:divBdr>
                <w:top w:val="none" w:sz="0" w:space="0" w:color="auto"/>
                <w:left w:val="none" w:sz="0" w:space="0" w:color="auto"/>
                <w:bottom w:val="none" w:sz="0" w:space="0" w:color="auto"/>
                <w:right w:val="none" w:sz="0" w:space="0" w:color="auto"/>
              </w:divBdr>
            </w:div>
            <w:div w:id="1612323360">
              <w:marLeft w:val="0"/>
              <w:marRight w:val="0"/>
              <w:marTop w:val="0"/>
              <w:marBottom w:val="0"/>
              <w:divBdr>
                <w:top w:val="none" w:sz="0" w:space="0" w:color="auto"/>
                <w:left w:val="none" w:sz="0" w:space="0" w:color="auto"/>
                <w:bottom w:val="none" w:sz="0" w:space="0" w:color="auto"/>
                <w:right w:val="none" w:sz="0" w:space="0" w:color="auto"/>
              </w:divBdr>
            </w:div>
            <w:div w:id="1499081232">
              <w:marLeft w:val="0"/>
              <w:marRight w:val="0"/>
              <w:marTop w:val="0"/>
              <w:marBottom w:val="0"/>
              <w:divBdr>
                <w:top w:val="none" w:sz="0" w:space="0" w:color="auto"/>
                <w:left w:val="none" w:sz="0" w:space="0" w:color="auto"/>
                <w:bottom w:val="none" w:sz="0" w:space="0" w:color="auto"/>
                <w:right w:val="none" w:sz="0" w:space="0" w:color="auto"/>
              </w:divBdr>
            </w:div>
            <w:div w:id="1126239091">
              <w:marLeft w:val="0"/>
              <w:marRight w:val="0"/>
              <w:marTop w:val="0"/>
              <w:marBottom w:val="0"/>
              <w:divBdr>
                <w:top w:val="none" w:sz="0" w:space="0" w:color="auto"/>
                <w:left w:val="none" w:sz="0" w:space="0" w:color="auto"/>
                <w:bottom w:val="none" w:sz="0" w:space="0" w:color="auto"/>
                <w:right w:val="none" w:sz="0" w:space="0" w:color="auto"/>
              </w:divBdr>
            </w:div>
            <w:div w:id="1421949424">
              <w:marLeft w:val="0"/>
              <w:marRight w:val="0"/>
              <w:marTop w:val="0"/>
              <w:marBottom w:val="0"/>
              <w:divBdr>
                <w:top w:val="none" w:sz="0" w:space="0" w:color="auto"/>
                <w:left w:val="none" w:sz="0" w:space="0" w:color="auto"/>
                <w:bottom w:val="none" w:sz="0" w:space="0" w:color="auto"/>
                <w:right w:val="none" w:sz="0" w:space="0" w:color="auto"/>
              </w:divBdr>
            </w:div>
            <w:div w:id="1457210912">
              <w:marLeft w:val="0"/>
              <w:marRight w:val="0"/>
              <w:marTop w:val="0"/>
              <w:marBottom w:val="0"/>
              <w:divBdr>
                <w:top w:val="none" w:sz="0" w:space="0" w:color="auto"/>
                <w:left w:val="none" w:sz="0" w:space="0" w:color="auto"/>
                <w:bottom w:val="none" w:sz="0" w:space="0" w:color="auto"/>
                <w:right w:val="none" w:sz="0" w:space="0" w:color="auto"/>
              </w:divBdr>
            </w:div>
            <w:div w:id="1321235436">
              <w:marLeft w:val="0"/>
              <w:marRight w:val="0"/>
              <w:marTop w:val="0"/>
              <w:marBottom w:val="0"/>
              <w:divBdr>
                <w:top w:val="none" w:sz="0" w:space="0" w:color="auto"/>
                <w:left w:val="none" w:sz="0" w:space="0" w:color="auto"/>
                <w:bottom w:val="none" w:sz="0" w:space="0" w:color="auto"/>
                <w:right w:val="none" w:sz="0" w:space="0" w:color="auto"/>
              </w:divBdr>
            </w:div>
            <w:div w:id="1036546952">
              <w:marLeft w:val="0"/>
              <w:marRight w:val="0"/>
              <w:marTop w:val="0"/>
              <w:marBottom w:val="0"/>
              <w:divBdr>
                <w:top w:val="none" w:sz="0" w:space="0" w:color="auto"/>
                <w:left w:val="none" w:sz="0" w:space="0" w:color="auto"/>
                <w:bottom w:val="none" w:sz="0" w:space="0" w:color="auto"/>
                <w:right w:val="none" w:sz="0" w:space="0" w:color="auto"/>
              </w:divBdr>
            </w:div>
            <w:div w:id="1184591510">
              <w:marLeft w:val="0"/>
              <w:marRight w:val="0"/>
              <w:marTop w:val="0"/>
              <w:marBottom w:val="0"/>
              <w:divBdr>
                <w:top w:val="none" w:sz="0" w:space="0" w:color="auto"/>
                <w:left w:val="none" w:sz="0" w:space="0" w:color="auto"/>
                <w:bottom w:val="none" w:sz="0" w:space="0" w:color="auto"/>
                <w:right w:val="none" w:sz="0" w:space="0" w:color="auto"/>
              </w:divBdr>
            </w:div>
            <w:div w:id="284628307">
              <w:marLeft w:val="0"/>
              <w:marRight w:val="0"/>
              <w:marTop w:val="0"/>
              <w:marBottom w:val="0"/>
              <w:divBdr>
                <w:top w:val="none" w:sz="0" w:space="0" w:color="auto"/>
                <w:left w:val="none" w:sz="0" w:space="0" w:color="auto"/>
                <w:bottom w:val="none" w:sz="0" w:space="0" w:color="auto"/>
                <w:right w:val="none" w:sz="0" w:space="0" w:color="auto"/>
              </w:divBdr>
            </w:div>
            <w:div w:id="305859399">
              <w:marLeft w:val="0"/>
              <w:marRight w:val="0"/>
              <w:marTop w:val="0"/>
              <w:marBottom w:val="0"/>
              <w:divBdr>
                <w:top w:val="none" w:sz="0" w:space="0" w:color="auto"/>
                <w:left w:val="none" w:sz="0" w:space="0" w:color="auto"/>
                <w:bottom w:val="none" w:sz="0" w:space="0" w:color="auto"/>
                <w:right w:val="none" w:sz="0" w:space="0" w:color="auto"/>
              </w:divBdr>
            </w:div>
            <w:div w:id="854265854">
              <w:marLeft w:val="0"/>
              <w:marRight w:val="0"/>
              <w:marTop w:val="0"/>
              <w:marBottom w:val="0"/>
              <w:divBdr>
                <w:top w:val="none" w:sz="0" w:space="0" w:color="auto"/>
                <w:left w:val="none" w:sz="0" w:space="0" w:color="auto"/>
                <w:bottom w:val="none" w:sz="0" w:space="0" w:color="auto"/>
                <w:right w:val="none" w:sz="0" w:space="0" w:color="auto"/>
              </w:divBdr>
            </w:div>
            <w:div w:id="326205219">
              <w:marLeft w:val="0"/>
              <w:marRight w:val="0"/>
              <w:marTop w:val="0"/>
              <w:marBottom w:val="0"/>
              <w:divBdr>
                <w:top w:val="none" w:sz="0" w:space="0" w:color="auto"/>
                <w:left w:val="none" w:sz="0" w:space="0" w:color="auto"/>
                <w:bottom w:val="none" w:sz="0" w:space="0" w:color="auto"/>
                <w:right w:val="none" w:sz="0" w:space="0" w:color="auto"/>
              </w:divBdr>
            </w:div>
            <w:div w:id="415059975">
              <w:marLeft w:val="0"/>
              <w:marRight w:val="0"/>
              <w:marTop w:val="0"/>
              <w:marBottom w:val="0"/>
              <w:divBdr>
                <w:top w:val="none" w:sz="0" w:space="0" w:color="auto"/>
                <w:left w:val="none" w:sz="0" w:space="0" w:color="auto"/>
                <w:bottom w:val="none" w:sz="0" w:space="0" w:color="auto"/>
                <w:right w:val="none" w:sz="0" w:space="0" w:color="auto"/>
              </w:divBdr>
            </w:div>
            <w:div w:id="759981519">
              <w:marLeft w:val="0"/>
              <w:marRight w:val="0"/>
              <w:marTop w:val="0"/>
              <w:marBottom w:val="0"/>
              <w:divBdr>
                <w:top w:val="none" w:sz="0" w:space="0" w:color="auto"/>
                <w:left w:val="none" w:sz="0" w:space="0" w:color="auto"/>
                <w:bottom w:val="none" w:sz="0" w:space="0" w:color="auto"/>
                <w:right w:val="none" w:sz="0" w:space="0" w:color="auto"/>
              </w:divBdr>
            </w:div>
            <w:div w:id="1572231682">
              <w:marLeft w:val="0"/>
              <w:marRight w:val="0"/>
              <w:marTop w:val="0"/>
              <w:marBottom w:val="0"/>
              <w:divBdr>
                <w:top w:val="none" w:sz="0" w:space="0" w:color="auto"/>
                <w:left w:val="none" w:sz="0" w:space="0" w:color="auto"/>
                <w:bottom w:val="none" w:sz="0" w:space="0" w:color="auto"/>
                <w:right w:val="none" w:sz="0" w:space="0" w:color="auto"/>
              </w:divBdr>
            </w:div>
            <w:div w:id="374819104">
              <w:marLeft w:val="0"/>
              <w:marRight w:val="0"/>
              <w:marTop w:val="0"/>
              <w:marBottom w:val="0"/>
              <w:divBdr>
                <w:top w:val="none" w:sz="0" w:space="0" w:color="auto"/>
                <w:left w:val="none" w:sz="0" w:space="0" w:color="auto"/>
                <w:bottom w:val="none" w:sz="0" w:space="0" w:color="auto"/>
                <w:right w:val="none" w:sz="0" w:space="0" w:color="auto"/>
              </w:divBdr>
            </w:div>
            <w:div w:id="1731152191">
              <w:marLeft w:val="0"/>
              <w:marRight w:val="0"/>
              <w:marTop w:val="0"/>
              <w:marBottom w:val="0"/>
              <w:divBdr>
                <w:top w:val="none" w:sz="0" w:space="0" w:color="auto"/>
                <w:left w:val="none" w:sz="0" w:space="0" w:color="auto"/>
                <w:bottom w:val="none" w:sz="0" w:space="0" w:color="auto"/>
                <w:right w:val="none" w:sz="0" w:space="0" w:color="auto"/>
              </w:divBdr>
            </w:div>
            <w:div w:id="192499347">
              <w:marLeft w:val="0"/>
              <w:marRight w:val="0"/>
              <w:marTop w:val="0"/>
              <w:marBottom w:val="0"/>
              <w:divBdr>
                <w:top w:val="none" w:sz="0" w:space="0" w:color="auto"/>
                <w:left w:val="none" w:sz="0" w:space="0" w:color="auto"/>
                <w:bottom w:val="none" w:sz="0" w:space="0" w:color="auto"/>
                <w:right w:val="none" w:sz="0" w:space="0" w:color="auto"/>
              </w:divBdr>
            </w:div>
            <w:div w:id="2065833794">
              <w:marLeft w:val="0"/>
              <w:marRight w:val="0"/>
              <w:marTop w:val="0"/>
              <w:marBottom w:val="0"/>
              <w:divBdr>
                <w:top w:val="none" w:sz="0" w:space="0" w:color="auto"/>
                <w:left w:val="none" w:sz="0" w:space="0" w:color="auto"/>
                <w:bottom w:val="none" w:sz="0" w:space="0" w:color="auto"/>
                <w:right w:val="none" w:sz="0" w:space="0" w:color="auto"/>
              </w:divBdr>
            </w:div>
            <w:div w:id="1247424936">
              <w:marLeft w:val="0"/>
              <w:marRight w:val="0"/>
              <w:marTop w:val="0"/>
              <w:marBottom w:val="0"/>
              <w:divBdr>
                <w:top w:val="none" w:sz="0" w:space="0" w:color="auto"/>
                <w:left w:val="none" w:sz="0" w:space="0" w:color="auto"/>
                <w:bottom w:val="none" w:sz="0" w:space="0" w:color="auto"/>
                <w:right w:val="none" w:sz="0" w:space="0" w:color="auto"/>
              </w:divBdr>
            </w:div>
            <w:div w:id="354581821">
              <w:marLeft w:val="0"/>
              <w:marRight w:val="0"/>
              <w:marTop w:val="0"/>
              <w:marBottom w:val="0"/>
              <w:divBdr>
                <w:top w:val="none" w:sz="0" w:space="0" w:color="auto"/>
                <w:left w:val="none" w:sz="0" w:space="0" w:color="auto"/>
                <w:bottom w:val="none" w:sz="0" w:space="0" w:color="auto"/>
                <w:right w:val="none" w:sz="0" w:space="0" w:color="auto"/>
              </w:divBdr>
            </w:div>
            <w:div w:id="731008064">
              <w:marLeft w:val="0"/>
              <w:marRight w:val="0"/>
              <w:marTop w:val="0"/>
              <w:marBottom w:val="0"/>
              <w:divBdr>
                <w:top w:val="none" w:sz="0" w:space="0" w:color="auto"/>
                <w:left w:val="none" w:sz="0" w:space="0" w:color="auto"/>
                <w:bottom w:val="none" w:sz="0" w:space="0" w:color="auto"/>
                <w:right w:val="none" w:sz="0" w:space="0" w:color="auto"/>
              </w:divBdr>
            </w:div>
            <w:div w:id="1664621964">
              <w:marLeft w:val="0"/>
              <w:marRight w:val="0"/>
              <w:marTop w:val="0"/>
              <w:marBottom w:val="0"/>
              <w:divBdr>
                <w:top w:val="none" w:sz="0" w:space="0" w:color="auto"/>
                <w:left w:val="none" w:sz="0" w:space="0" w:color="auto"/>
                <w:bottom w:val="none" w:sz="0" w:space="0" w:color="auto"/>
                <w:right w:val="none" w:sz="0" w:space="0" w:color="auto"/>
              </w:divBdr>
            </w:div>
            <w:div w:id="371468433">
              <w:marLeft w:val="0"/>
              <w:marRight w:val="0"/>
              <w:marTop w:val="0"/>
              <w:marBottom w:val="0"/>
              <w:divBdr>
                <w:top w:val="none" w:sz="0" w:space="0" w:color="auto"/>
                <w:left w:val="none" w:sz="0" w:space="0" w:color="auto"/>
                <w:bottom w:val="none" w:sz="0" w:space="0" w:color="auto"/>
                <w:right w:val="none" w:sz="0" w:space="0" w:color="auto"/>
              </w:divBdr>
            </w:div>
            <w:div w:id="1532569344">
              <w:marLeft w:val="0"/>
              <w:marRight w:val="0"/>
              <w:marTop w:val="0"/>
              <w:marBottom w:val="0"/>
              <w:divBdr>
                <w:top w:val="none" w:sz="0" w:space="0" w:color="auto"/>
                <w:left w:val="none" w:sz="0" w:space="0" w:color="auto"/>
                <w:bottom w:val="none" w:sz="0" w:space="0" w:color="auto"/>
                <w:right w:val="none" w:sz="0" w:space="0" w:color="auto"/>
              </w:divBdr>
            </w:div>
            <w:div w:id="1259874879">
              <w:marLeft w:val="0"/>
              <w:marRight w:val="0"/>
              <w:marTop w:val="0"/>
              <w:marBottom w:val="0"/>
              <w:divBdr>
                <w:top w:val="none" w:sz="0" w:space="0" w:color="auto"/>
                <w:left w:val="none" w:sz="0" w:space="0" w:color="auto"/>
                <w:bottom w:val="none" w:sz="0" w:space="0" w:color="auto"/>
                <w:right w:val="none" w:sz="0" w:space="0" w:color="auto"/>
              </w:divBdr>
            </w:div>
            <w:div w:id="1135030752">
              <w:marLeft w:val="0"/>
              <w:marRight w:val="0"/>
              <w:marTop w:val="0"/>
              <w:marBottom w:val="0"/>
              <w:divBdr>
                <w:top w:val="none" w:sz="0" w:space="0" w:color="auto"/>
                <w:left w:val="none" w:sz="0" w:space="0" w:color="auto"/>
                <w:bottom w:val="none" w:sz="0" w:space="0" w:color="auto"/>
                <w:right w:val="none" w:sz="0" w:space="0" w:color="auto"/>
              </w:divBdr>
            </w:div>
            <w:div w:id="26177269">
              <w:marLeft w:val="0"/>
              <w:marRight w:val="0"/>
              <w:marTop w:val="0"/>
              <w:marBottom w:val="0"/>
              <w:divBdr>
                <w:top w:val="none" w:sz="0" w:space="0" w:color="auto"/>
                <w:left w:val="none" w:sz="0" w:space="0" w:color="auto"/>
                <w:bottom w:val="none" w:sz="0" w:space="0" w:color="auto"/>
                <w:right w:val="none" w:sz="0" w:space="0" w:color="auto"/>
              </w:divBdr>
            </w:div>
            <w:div w:id="1249120504">
              <w:marLeft w:val="0"/>
              <w:marRight w:val="0"/>
              <w:marTop w:val="0"/>
              <w:marBottom w:val="0"/>
              <w:divBdr>
                <w:top w:val="none" w:sz="0" w:space="0" w:color="auto"/>
                <w:left w:val="none" w:sz="0" w:space="0" w:color="auto"/>
                <w:bottom w:val="none" w:sz="0" w:space="0" w:color="auto"/>
                <w:right w:val="none" w:sz="0" w:space="0" w:color="auto"/>
              </w:divBdr>
            </w:div>
            <w:div w:id="214661881">
              <w:marLeft w:val="0"/>
              <w:marRight w:val="0"/>
              <w:marTop w:val="0"/>
              <w:marBottom w:val="0"/>
              <w:divBdr>
                <w:top w:val="none" w:sz="0" w:space="0" w:color="auto"/>
                <w:left w:val="none" w:sz="0" w:space="0" w:color="auto"/>
                <w:bottom w:val="none" w:sz="0" w:space="0" w:color="auto"/>
                <w:right w:val="none" w:sz="0" w:space="0" w:color="auto"/>
              </w:divBdr>
            </w:div>
            <w:div w:id="1243098427">
              <w:marLeft w:val="0"/>
              <w:marRight w:val="0"/>
              <w:marTop w:val="0"/>
              <w:marBottom w:val="0"/>
              <w:divBdr>
                <w:top w:val="none" w:sz="0" w:space="0" w:color="auto"/>
                <w:left w:val="none" w:sz="0" w:space="0" w:color="auto"/>
                <w:bottom w:val="none" w:sz="0" w:space="0" w:color="auto"/>
                <w:right w:val="none" w:sz="0" w:space="0" w:color="auto"/>
              </w:divBdr>
            </w:div>
            <w:div w:id="1121846959">
              <w:marLeft w:val="0"/>
              <w:marRight w:val="0"/>
              <w:marTop w:val="0"/>
              <w:marBottom w:val="0"/>
              <w:divBdr>
                <w:top w:val="none" w:sz="0" w:space="0" w:color="auto"/>
                <w:left w:val="none" w:sz="0" w:space="0" w:color="auto"/>
                <w:bottom w:val="none" w:sz="0" w:space="0" w:color="auto"/>
                <w:right w:val="none" w:sz="0" w:space="0" w:color="auto"/>
              </w:divBdr>
            </w:div>
            <w:div w:id="1715040335">
              <w:marLeft w:val="0"/>
              <w:marRight w:val="0"/>
              <w:marTop w:val="0"/>
              <w:marBottom w:val="0"/>
              <w:divBdr>
                <w:top w:val="none" w:sz="0" w:space="0" w:color="auto"/>
                <w:left w:val="none" w:sz="0" w:space="0" w:color="auto"/>
                <w:bottom w:val="none" w:sz="0" w:space="0" w:color="auto"/>
                <w:right w:val="none" w:sz="0" w:space="0" w:color="auto"/>
              </w:divBdr>
            </w:div>
            <w:div w:id="872232870">
              <w:marLeft w:val="0"/>
              <w:marRight w:val="0"/>
              <w:marTop w:val="0"/>
              <w:marBottom w:val="0"/>
              <w:divBdr>
                <w:top w:val="none" w:sz="0" w:space="0" w:color="auto"/>
                <w:left w:val="none" w:sz="0" w:space="0" w:color="auto"/>
                <w:bottom w:val="none" w:sz="0" w:space="0" w:color="auto"/>
                <w:right w:val="none" w:sz="0" w:space="0" w:color="auto"/>
              </w:divBdr>
            </w:div>
            <w:div w:id="1728722537">
              <w:marLeft w:val="0"/>
              <w:marRight w:val="0"/>
              <w:marTop w:val="0"/>
              <w:marBottom w:val="0"/>
              <w:divBdr>
                <w:top w:val="none" w:sz="0" w:space="0" w:color="auto"/>
                <w:left w:val="none" w:sz="0" w:space="0" w:color="auto"/>
                <w:bottom w:val="none" w:sz="0" w:space="0" w:color="auto"/>
                <w:right w:val="none" w:sz="0" w:space="0" w:color="auto"/>
              </w:divBdr>
            </w:div>
            <w:div w:id="2077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3968">
      <w:bodyDiv w:val="1"/>
      <w:marLeft w:val="0"/>
      <w:marRight w:val="0"/>
      <w:marTop w:val="0"/>
      <w:marBottom w:val="0"/>
      <w:divBdr>
        <w:top w:val="none" w:sz="0" w:space="0" w:color="auto"/>
        <w:left w:val="none" w:sz="0" w:space="0" w:color="auto"/>
        <w:bottom w:val="none" w:sz="0" w:space="0" w:color="auto"/>
        <w:right w:val="none" w:sz="0" w:space="0" w:color="auto"/>
      </w:divBdr>
      <w:divsChild>
        <w:div w:id="187136434">
          <w:marLeft w:val="0"/>
          <w:marRight w:val="0"/>
          <w:marTop w:val="0"/>
          <w:marBottom w:val="0"/>
          <w:divBdr>
            <w:top w:val="none" w:sz="0" w:space="0" w:color="auto"/>
            <w:left w:val="none" w:sz="0" w:space="0" w:color="auto"/>
            <w:bottom w:val="none" w:sz="0" w:space="0" w:color="auto"/>
            <w:right w:val="none" w:sz="0" w:space="0" w:color="auto"/>
          </w:divBdr>
          <w:divsChild>
            <w:div w:id="1308046565">
              <w:marLeft w:val="0"/>
              <w:marRight w:val="0"/>
              <w:marTop w:val="0"/>
              <w:marBottom w:val="0"/>
              <w:divBdr>
                <w:top w:val="none" w:sz="0" w:space="0" w:color="auto"/>
                <w:left w:val="none" w:sz="0" w:space="0" w:color="auto"/>
                <w:bottom w:val="none" w:sz="0" w:space="0" w:color="auto"/>
                <w:right w:val="none" w:sz="0" w:space="0" w:color="auto"/>
              </w:divBdr>
            </w:div>
            <w:div w:id="1372001993">
              <w:marLeft w:val="0"/>
              <w:marRight w:val="0"/>
              <w:marTop w:val="0"/>
              <w:marBottom w:val="0"/>
              <w:divBdr>
                <w:top w:val="none" w:sz="0" w:space="0" w:color="auto"/>
                <w:left w:val="none" w:sz="0" w:space="0" w:color="auto"/>
                <w:bottom w:val="none" w:sz="0" w:space="0" w:color="auto"/>
                <w:right w:val="none" w:sz="0" w:space="0" w:color="auto"/>
              </w:divBdr>
            </w:div>
            <w:div w:id="668751510">
              <w:marLeft w:val="0"/>
              <w:marRight w:val="0"/>
              <w:marTop w:val="0"/>
              <w:marBottom w:val="0"/>
              <w:divBdr>
                <w:top w:val="none" w:sz="0" w:space="0" w:color="auto"/>
                <w:left w:val="none" w:sz="0" w:space="0" w:color="auto"/>
                <w:bottom w:val="none" w:sz="0" w:space="0" w:color="auto"/>
                <w:right w:val="none" w:sz="0" w:space="0" w:color="auto"/>
              </w:divBdr>
            </w:div>
            <w:div w:id="1489130940">
              <w:marLeft w:val="0"/>
              <w:marRight w:val="0"/>
              <w:marTop w:val="0"/>
              <w:marBottom w:val="0"/>
              <w:divBdr>
                <w:top w:val="none" w:sz="0" w:space="0" w:color="auto"/>
                <w:left w:val="none" w:sz="0" w:space="0" w:color="auto"/>
                <w:bottom w:val="none" w:sz="0" w:space="0" w:color="auto"/>
                <w:right w:val="none" w:sz="0" w:space="0" w:color="auto"/>
              </w:divBdr>
            </w:div>
            <w:div w:id="509758121">
              <w:marLeft w:val="0"/>
              <w:marRight w:val="0"/>
              <w:marTop w:val="0"/>
              <w:marBottom w:val="0"/>
              <w:divBdr>
                <w:top w:val="none" w:sz="0" w:space="0" w:color="auto"/>
                <w:left w:val="none" w:sz="0" w:space="0" w:color="auto"/>
                <w:bottom w:val="none" w:sz="0" w:space="0" w:color="auto"/>
                <w:right w:val="none" w:sz="0" w:space="0" w:color="auto"/>
              </w:divBdr>
            </w:div>
            <w:div w:id="1160928445">
              <w:marLeft w:val="0"/>
              <w:marRight w:val="0"/>
              <w:marTop w:val="0"/>
              <w:marBottom w:val="0"/>
              <w:divBdr>
                <w:top w:val="none" w:sz="0" w:space="0" w:color="auto"/>
                <w:left w:val="none" w:sz="0" w:space="0" w:color="auto"/>
                <w:bottom w:val="none" w:sz="0" w:space="0" w:color="auto"/>
                <w:right w:val="none" w:sz="0" w:space="0" w:color="auto"/>
              </w:divBdr>
            </w:div>
            <w:div w:id="1637829823">
              <w:marLeft w:val="0"/>
              <w:marRight w:val="0"/>
              <w:marTop w:val="0"/>
              <w:marBottom w:val="0"/>
              <w:divBdr>
                <w:top w:val="none" w:sz="0" w:space="0" w:color="auto"/>
                <w:left w:val="none" w:sz="0" w:space="0" w:color="auto"/>
                <w:bottom w:val="none" w:sz="0" w:space="0" w:color="auto"/>
                <w:right w:val="none" w:sz="0" w:space="0" w:color="auto"/>
              </w:divBdr>
            </w:div>
            <w:div w:id="1283197002">
              <w:marLeft w:val="0"/>
              <w:marRight w:val="0"/>
              <w:marTop w:val="0"/>
              <w:marBottom w:val="0"/>
              <w:divBdr>
                <w:top w:val="none" w:sz="0" w:space="0" w:color="auto"/>
                <w:left w:val="none" w:sz="0" w:space="0" w:color="auto"/>
                <w:bottom w:val="none" w:sz="0" w:space="0" w:color="auto"/>
                <w:right w:val="none" w:sz="0" w:space="0" w:color="auto"/>
              </w:divBdr>
            </w:div>
            <w:div w:id="2094006302">
              <w:marLeft w:val="0"/>
              <w:marRight w:val="0"/>
              <w:marTop w:val="0"/>
              <w:marBottom w:val="0"/>
              <w:divBdr>
                <w:top w:val="none" w:sz="0" w:space="0" w:color="auto"/>
                <w:left w:val="none" w:sz="0" w:space="0" w:color="auto"/>
                <w:bottom w:val="none" w:sz="0" w:space="0" w:color="auto"/>
                <w:right w:val="none" w:sz="0" w:space="0" w:color="auto"/>
              </w:divBdr>
            </w:div>
            <w:div w:id="2010450545">
              <w:marLeft w:val="0"/>
              <w:marRight w:val="0"/>
              <w:marTop w:val="0"/>
              <w:marBottom w:val="0"/>
              <w:divBdr>
                <w:top w:val="none" w:sz="0" w:space="0" w:color="auto"/>
                <w:left w:val="none" w:sz="0" w:space="0" w:color="auto"/>
                <w:bottom w:val="none" w:sz="0" w:space="0" w:color="auto"/>
                <w:right w:val="none" w:sz="0" w:space="0" w:color="auto"/>
              </w:divBdr>
            </w:div>
            <w:div w:id="206525274">
              <w:marLeft w:val="0"/>
              <w:marRight w:val="0"/>
              <w:marTop w:val="0"/>
              <w:marBottom w:val="0"/>
              <w:divBdr>
                <w:top w:val="none" w:sz="0" w:space="0" w:color="auto"/>
                <w:left w:val="none" w:sz="0" w:space="0" w:color="auto"/>
                <w:bottom w:val="none" w:sz="0" w:space="0" w:color="auto"/>
                <w:right w:val="none" w:sz="0" w:space="0" w:color="auto"/>
              </w:divBdr>
            </w:div>
            <w:div w:id="1044136617">
              <w:marLeft w:val="0"/>
              <w:marRight w:val="0"/>
              <w:marTop w:val="0"/>
              <w:marBottom w:val="0"/>
              <w:divBdr>
                <w:top w:val="none" w:sz="0" w:space="0" w:color="auto"/>
                <w:left w:val="none" w:sz="0" w:space="0" w:color="auto"/>
                <w:bottom w:val="none" w:sz="0" w:space="0" w:color="auto"/>
                <w:right w:val="none" w:sz="0" w:space="0" w:color="auto"/>
              </w:divBdr>
            </w:div>
            <w:div w:id="1499348838">
              <w:marLeft w:val="0"/>
              <w:marRight w:val="0"/>
              <w:marTop w:val="0"/>
              <w:marBottom w:val="0"/>
              <w:divBdr>
                <w:top w:val="none" w:sz="0" w:space="0" w:color="auto"/>
                <w:left w:val="none" w:sz="0" w:space="0" w:color="auto"/>
                <w:bottom w:val="none" w:sz="0" w:space="0" w:color="auto"/>
                <w:right w:val="none" w:sz="0" w:space="0" w:color="auto"/>
              </w:divBdr>
            </w:div>
            <w:div w:id="955647272">
              <w:marLeft w:val="0"/>
              <w:marRight w:val="0"/>
              <w:marTop w:val="0"/>
              <w:marBottom w:val="0"/>
              <w:divBdr>
                <w:top w:val="none" w:sz="0" w:space="0" w:color="auto"/>
                <w:left w:val="none" w:sz="0" w:space="0" w:color="auto"/>
                <w:bottom w:val="none" w:sz="0" w:space="0" w:color="auto"/>
                <w:right w:val="none" w:sz="0" w:space="0" w:color="auto"/>
              </w:divBdr>
            </w:div>
            <w:div w:id="1189103552">
              <w:marLeft w:val="0"/>
              <w:marRight w:val="0"/>
              <w:marTop w:val="0"/>
              <w:marBottom w:val="0"/>
              <w:divBdr>
                <w:top w:val="none" w:sz="0" w:space="0" w:color="auto"/>
                <w:left w:val="none" w:sz="0" w:space="0" w:color="auto"/>
                <w:bottom w:val="none" w:sz="0" w:space="0" w:color="auto"/>
                <w:right w:val="none" w:sz="0" w:space="0" w:color="auto"/>
              </w:divBdr>
            </w:div>
            <w:div w:id="507600941">
              <w:marLeft w:val="0"/>
              <w:marRight w:val="0"/>
              <w:marTop w:val="0"/>
              <w:marBottom w:val="0"/>
              <w:divBdr>
                <w:top w:val="none" w:sz="0" w:space="0" w:color="auto"/>
                <w:left w:val="none" w:sz="0" w:space="0" w:color="auto"/>
                <w:bottom w:val="none" w:sz="0" w:space="0" w:color="auto"/>
                <w:right w:val="none" w:sz="0" w:space="0" w:color="auto"/>
              </w:divBdr>
            </w:div>
            <w:div w:id="1192644875">
              <w:marLeft w:val="0"/>
              <w:marRight w:val="0"/>
              <w:marTop w:val="0"/>
              <w:marBottom w:val="0"/>
              <w:divBdr>
                <w:top w:val="none" w:sz="0" w:space="0" w:color="auto"/>
                <w:left w:val="none" w:sz="0" w:space="0" w:color="auto"/>
                <w:bottom w:val="none" w:sz="0" w:space="0" w:color="auto"/>
                <w:right w:val="none" w:sz="0" w:space="0" w:color="auto"/>
              </w:divBdr>
            </w:div>
            <w:div w:id="1146122747">
              <w:marLeft w:val="0"/>
              <w:marRight w:val="0"/>
              <w:marTop w:val="0"/>
              <w:marBottom w:val="0"/>
              <w:divBdr>
                <w:top w:val="none" w:sz="0" w:space="0" w:color="auto"/>
                <w:left w:val="none" w:sz="0" w:space="0" w:color="auto"/>
                <w:bottom w:val="none" w:sz="0" w:space="0" w:color="auto"/>
                <w:right w:val="none" w:sz="0" w:space="0" w:color="auto"/>
              </w:divBdr>
            </w:div>
            <w:div w:id="1635061098">
              <w:marLeft w:val="0"/>
              <w:marRight w:val="0"/>
              <w:marTop w:val="0"/>
              <w:marBottom w:val="0"/>
              <w:divBdr>
                <w:top w:val="none" w:sz="0" w:space="0" w:color="auto"/>
                <w:left w:val="none" w:sz="0" w:space="0" w:color="auto"/>
                <w:bottom w:val="none" w:sz="0" w:space="0" w:color="auto"/>
                <w:right w:val="none" w:sz="0" w:space="0" w:color="auto"/>
              </w:divBdr>
            </w:div>
            <w:div w:id="933854201">
              <w:marLeft w:val="0"/>
              <w:marRight w:val="0"/>
              <w:marTop w:val="0"/>
              <w:marBottom w:val="0"/>
              <w:divBdr>
                <w:top w:val="none" w:sz="0" w:space="0" w:color="auto"/>
                <w:left w:val="none" w:sz="0" w:space="0" w:color="auto"/>
                <w:bottom w:val="none" w:sz="0" w:space="0" w:color="auto"/>
                <w:right w:val="none" w:sz="0" w:space="0" w:color="auto"/>
              </w:divBdr>
            </w:div>
            <w:div w:id="1039084744">
              <w:marLeft w:val="0"/>
              <w:marRight w:val="0"/>
              <w:marTop w:val="0"/>
              <w:marBottom w:val="0"/>
              <w:divBdr>
                <w:top w:val="none" w:sz="0" w:space="0" w:color="auto"/>
                <w:left w:val="none" w:sz="0" w:space="0" w:color="auto"/>
                <w:bottom w:val="none" w:sz="0" w:space="0" w:color="auto"/>
                <w:right w:val="none" w:sz="0" w:space="0" w:color="auto"/>
              </w:divBdr>
            </w:div>
            <w:div w:id="335157424">
              <w:marLeft w:val="0"/>
              <w:marRight w:val="0"/>
              <w:marTop w:val="0"/>
              <w:marBottom w:val="0"/>
              <w:divBdr>
                <w:top w:val="none" w:sz="0" w:space="0" w:color="auto"/>
                <w:left w:val="none" w:sz="0" w:space="0" w:color="auto"/>
                <w:bottom w:val="none" w:sz="0" w:space="0" w:color="auto"/>
                <w:right w:val="none" w:sz="0" w:space="0" w:color="auto"/>
              </w:divBdr>
            </w:div>
            <w:div w:id="722562074">
              <w:marLeft w:val="0"/>
              <w:marRight w:val="0"/>
              <w:marTop w:val="0"/>
              <w:marBottom w:val="0"/>
              <w:divBdr>
                <w:top w:val="none" w:sz="0" w:space="0" w:color="auto"/>
                <w:left w:val="none" w:sz="0" w:space="0" w:color="auto"/>
                <w:bottom w:val="none" w:sz="0" w:space="0" w:color="auto"/>
                <w:right w:val="none" w:sz="0" w:space="0" w:color="auto"/>
              </w:divBdr>
            </w:div>
            <w:div w:id="1080758633">
              <w:marLeft w:val="0"/>
              <w:marRight w:val="0"/>
              <w:marTop w:val="0"/>
              <w:marBottom w:val="0"/>
              <w:divBdr>
                <w:top w:val="none" w:sz="0" w:space="0" w:color="auto"/>
                <w:left w:val="none" w:sz="0" w:space="0" w:color="auto"/>
                <w:bottom w:val="none" w:sz="0" w:space="0" w:color="auto"/>
                <w:right w:val="none" w:sz="0" w:space="0" w:color="auto"/>
              </w:divBdr>
            </w:div>
            <w:div w:id="17626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326">
      <w:bodyDiv w:val="1"/>
      <w:marLeft w:val="0"/>
      <w:marRight w:val="0"/>
      <w:marTop w:val="0"/>
      <w:marBottom w:val="0"/>
      <w:divBdr>
        <w:top w:val="none" w:sz="0" w:space="0" w:color="auto"/>
        <w:left w:val="none" w:sz="0" w:space="0" w:color="auto"/>
        <w:bottom w:val="none" w:sz="0" w:space="0" w:color="auto"/>
        <w:right w:val="none" w:sz="0" w:space="0" w:color="auto"/>
      </w:divBdr>
      <w:divsChild>
        <w:div w:id="1765683666">
          <w:marLeft w:val="0"/>
          <w:marRight w:val="0"/>
          <w:marTop w:val="0"/>
          <w:marBottom w:val="0"/>
          <w:divBdr>
            <w:top w:val="none" w:sz="0" w:space="0" w:color="auto"/>
            <w:left w:val="none" w:sz="0" w:space="0" w:color="auto"/>
            <w:bottom w:val="none" w:sz="0" w:space="0" w:color="auto"/>
            <w:right w:val="none" w:sz="0" w:space="0" w:color="auto"/>
          </w:divBdr>
          <w:divsChild>
            <w:div w:id="2053727973">
              <w:marLeft w:val="0"/>
              <w:marRight w:val="0"/>
              <w:marTop w:val="0"/>
              <w:marBottom w:val="0"/>
              <w:divBdr>
                <w:top w:val="none" w:sz="0" w:space="0" w:color="auto"/>
                <w:left w:val="none" w:sz="0" w:space="0" w:color="auto"/>
                <w:bottom w:val="none" w:sz="0" w:space="0" w:color="auto"/>
                <w:right w:val="none" w:sz="0" w:space="0" w:color="auto"/>
              </w:divBdr>
            </w:div>
            <w:div w:id="2133934771">
              <w:marLeft w:val="0"/>
              <w:marRight w:val="0"/>
              <w:marTop w:val="0"/>
              <w:marBottom w:val="0"/>
              <w:divBdr>
                <w:top w:val="none" w:sz="0" w:space="0" w:color="auto"/>
                <w:left w:val="none" w:sz="0" w:space="0" w:color="auto"/>
                <w:bottom w:val="none" w:sz="0" w:space="0" w:color="auto"/>
                <w:right w:val="none" w:sz="0" w:space="0" w:color="auto"/>
              </w:divBdr>
            </w:div>
            <w:div w:id="1591043597">
              <w:marLeft w:val="0"/>
              <w:marRight w:val="0"/>
              <w:marTop w:val="0"/>
              <w:marBottom w:val="0"/>
              <w:divBdr>
                <w:top w:val="none" w:sz="0" w:space="0" w:color="auto"/>
                <w:left w:val="none" w:sz="0" w:space="0" w:color="auto"/>
                <w:bottom w:val="none" w:sz="0" w:space="0" w:color="auto"/>
                <w:right w:val="none" w:sz="0" w:space="0" w:color="auto"/>
              </w:divBdr>
            </w:div>
            <w:div w:id="434638295">
              <w:marLeft w:val="0"/>
              <w:marRight w:val="0"/>
              <w:marTop w:val="0"/>
              <w:marBottom w:val="0"/>
              <w:divBdr>
                <w:top w:val="none" w:sz="0" w:space="0" w:color="auto"/>
                <w:left w:val="none" w:sz="0" w:space="0" w:color="auto"/>
                <w:bottom w:val="none" w:sz="0" w:space="0" w:color="auto"/>
                <w:right w:val="none" w:sz="0" w:space="0" w:color="auto"/>
              </w:divBdr>
            </w:div>
            <w:div w:id="37316318">
              <w:marLeft w:val="0"/>
              <w:marRight w:val="0"/>
              <w:marTop w:val="0"/>
              <w:marBottom w:val="0"/>
              <w:divBdr>
                <w:top w:val="none" w:sz="0" w:space="0" w:color="auto"/>
                <w:left w:val="none" w:sz="0" w:space="0" w:color="auto"/>
                <w:bottom w:val="none" w:sz="0" w:space="0" w:color="auto"/>
                <w:right w:val="none" w:sz="0" w:space="0" w:color="auto"/>
              </w:divBdr>
            </w:div>
            <w:div w:id="14187524">
              <w:marLeft w:val="0"/>
              <w:marRight w:val="0"/>
              <w:marTop w:val="0"/>
              <w:marBottom w:val="0"/>
              <w:divBdr>
                <w:top w:val="none" w:sz="0" w:space="0" w:color="auto"/>
                <w:left w:val="none" w:sz="0" w:space="0" w:color="auto"/>
                <w:bottom w:val="none" w:sz="0" w:space="0" w:color="auto"/>
                <w:right w:val="none" w:sz="0" w:space="0" w:color="auto"/>
              </w:divBdr>
            </w:div>
            <w:div w:id="1234897903">
              <w:marLeft w:val="0"/>
              <w:marRight w:val="0"/>
              <w:marTop w:val="0"/>
              <w:marBottom w:val="0"/>
              <w:divBdr>
                <w:top w:val="none" w:sz="0" w:space="0" w:color="auto"/>
                <w:left w:val="none" w:sz="0" w:space="0" w:color="auto"/>
                <w:bottom w:val="none" w:sz="0" w:space="0" w:color="auto"/>
                <w:right w:val="none" w:sz="0" w:space="0" w:color="auto"/>
              </w:divBdr>
            </w:div>
            <w:div w:id="1460611870">
              <w:marLeft w:val="0"/>
              <w:marRight w:val="0"/>
              <w:marTop w:val="0"/>
              <w:marBottom w:val="0"/>
              <w:divBdr>
                <w:top w:val="none" w:sz="0" w:space="0" w:color="auto"/>
                <w:left w:val="none" w:sz="0" w:space="0" w:color="auto"/>
                <w:bottom w:val="none" w:sz="0" w:space="0" w:color="auto"/>
                <w:right w:val="none" w:sz="0" w:space="0" w:color="auto"/>
              </w:divBdr>
            </w:div>
            <w:div w:id="1148327842">
              <w:marLeft w:val="0"/>
              <w:marRight w:val="0"/>
              <w:marTop w:val="0"/>
              <w:marBottom w:val="0"/>
              <w:divBdr>
                <w:top w:val="none" w:sz="0" w:space="0" w:color="auto"/>
                <w:left w:val="none" w:sz="0" w:space="0" w:color="auto"/>
                <w:bottom w:val="none" w:sz="0" w:space="0" w:color="auto"/>
                <w:right w:val="none" w:sz="0" w:space="0" w:color="auto"/>
              </w:divBdr>
            </w:div>
            <w:div w:id="752506440">
              <w:marLeft w:val="0"/>
              <w:marRight w:val="0"/>
              <w:marTop w:val="0"/>
              <w:marBottom w:val="0"/>
              <w:divBdr>
                <w:top w:val="none" w:sz="0" w:space="0" w:color="auto"/>
                <w:left w:val="none" w:sz="0" w:space="0" w:color="auto"/>
                <w:bottom w:val="none" w:sz="0" w:space="0" w:color="auto"/>
                <w:right w:val="none" w:sz="0" w:space="0" w:color="auto"/>
              </w:divBdr>
            </w:div>
            <w:div w:id="881018175">
              <w:marLeft w:val="0"/>
              <w:marRight w:val="0"/>
              <w:marTop w:val="0"/>
              <w:marBottom w:val="0"/>
              <w:divBdr>
                <w:top w:val="none" w:sz="0" w:space="0" w:color="auto"/>
                <w:left w:val="none" w:sz="0" w:space="0" w:color="auto"/>
                <w:bottom w:val="none" w:sz="0" w:space="0" w:color="auto"/>
                <w:right w:val="none" w:sz="0" w:space="0" w:color="auto"/>
              </w:divBdr>
            </w:div>
            <w:div w:id="602417512">
              <w:marLeft w:val="0"/>
              <w:marRight w:val="0"/>
              <w:marTop w:val="0"/>
              <w:marBottom w:val="0"/>
              <w:divBdr>
                <w:top w:val="none" w:sz="0" w:space="0" w:color="auto"/>
                <w:left w:val="none" w:sz="0" w:space="0" w:color="auto"/>
                <w:bottom w:val="none" w:sz="0" w:space="0" w:color="auto"/>
                <w:right w:val="none" w:sz="0" w:space="0" w:color="auto"/>
              </w:divBdr>
            </w:div>
            <w:div w:id="175847608">
              <w:marLeft w:val="0"/>
              <w:marRight w:val="0"/>
              <w:marTop w:val="0"/>
              <w:marBottom w:val="0"/>
              <w:divBdr>
                <w:top w:val="none" w:sz="0" w:space="0" w:color="auto"/>
                <w:left w:val="none" w:sz="0" w:space="0" w:color="auto"/>
                <w:bottom w:val="none" w:sz="0" w:space="0" w:color="auto"/>
                <w:right w:val="none" w:sz="0" w:space="0" w:color="auto"/>
              </w:divBdr>
            </w:div>
            <w:div w:id="2018606444">
              <w:marLeft w:val="0"/>
              <w:marRight w:val="0"/>
              <w:marTop w:val="0"/>
              <w:marBottom w:val="0"/>
              <w:divBdr>
                <w:top w:val="none" w:sz="0" w:space="0" w:color="auto"/>
                <w:left w:val="none" w:sz="0" w:space="0" w:color="auto"/>
                <w:bottom w:val="none" w:sz="0" w:space="0" w:color="auto"/>
                <w:right w:val="none" w:sz="0" w:space="0" w:color="auto"/>
              </w:divBdr>
            </w:div>
            <w:div w:id="889613535">
              <w:marLeft w:val="0"/>
              <w:marRight w:val="0"/>
              <w:marTop w:val="0"/>
              <w:marBottom w:val="0"/>
              <w:divBdr>
                <w:top w:val="none" w:sz="0" w:space="0" w:color="auto"/>
                <w:left w:val="none" w:sz="0" w:space="0" w:color="auto"/>
                <w:bottom w:val="none" w:sz="0" w:space="0" w:color="auto"/>
                <w:right w:val="none" w:sz="0" w:space="0" w:color="auto"/>
              </w:divBdr>
            </w:div>
            <w:div w:id="1029062327">
              <w:marLeft w:val="0"/>
              <w:marRight w:val="0"/>
              <w:marTop w:val="0"/>
              <w:marBottom w:val="0"/>
              <w:divBdr>
                <w:top w:val="none" w:sz="0" w:space="0" w:color="auto"/>
                <w:left w:val="none" w:sz="0" w:space="0" w:color="auto"/>
                <w:bottom w:val="none" w:sz="0" w:space="0" w:color="auto"/>
                <w:right w:val="none" w:sz="0" w:space="0" w:color="auto"/>
              </w:divBdr>
            </w:div>
            <w:div w:id="476991842">
              <w:marLeft w:val="0"/>
              <w:marRight w:val="0"/>
              <w:marTop w:val="0"/>
              <w:marBottom w:val="0"/>
              <w:divBdr>
                <w:top w:val="none" w:sz="0" w:space="0" w:color="auto"/>
                <w:left w:val="none" w:sz="0" w:space="0" w:color="auto"/>
                <w:bottom w:val="none" w:sz="0" w:space="0" w:color="auto"/>
                <w:right w:val="none" w:sz="0" w:space="0" w:color="auto"/>
              </w:divBdr>
            </w:div>
            <w:div w:id="1027097168">
              <w:marLeft w:val="0"/>
              <w:marRight w:val="0"/>
              <w:marTop w:val="0"/>
              <w:marBottom w:val="0"/>
              <w:divBdr>
                <w:top w:val="none" w:sz="0" w:space="0" w:color="auto"/>
                <w:left w:val="none" w:sz="0" w:space="0" w:color="auto"/>
                <w:bottom w:val="none" w:sz="0" w:space="0" w:color="auto"/>
                <w:right w:val="none" w:sz="0" w:space="0" w:color="auto"/>
              </w:divBdr>
            </w:div>
            <w:div w:id="161287699">
              <w:marLeft w:val="0"/>
              <w:marRight w:val="0"/>
              <w:marTop w:val="0"/>
              <w:marBottom w:val="0"/>
              <w:divBdr>
                <w:top w:val="none" w:sz="0" w:space="0" w:color="auto"/>
                <w:left w:val="none" w:sz="0" w:space="0" w:color="auto"/>
                <w:bottom w:val="none" w:sz="0" w:space="0" w:color="auto"/>
                <w:right w:val="none" w:sz="0" w:space="0" w:color="auto"/>
              </w:divBdr>
            </w:div>
            <w:div w:id="1831483597">
              <w:marLeft w:val="0"/>
              <w:marRight w:val="0"/>
              <w:marTop w:val="0"/>
              <w:marBottom w:val="0"/>
              <w:divBdr>
                <w:top w:val="none" w:sz="0" w:space="0" w:color="auto"/>
                <w:left w:val="none" w:sz="0" w:space="0" w:color="auto"/>
                <w:bottom w:val="none" w:sz="0" w:space="0" w:color="auto"/>
                <w:right w:val="none" w:sz="0" w:space="0" w:color="auto"/>
              </w:divBdr>
            </w:div>
            <w:div w:id="721637654">
              <w:marLeft w:val="0"/>
              <w:marRight w:val="0"/>
              <w:marTop w:val="0"/>
              <w:marBottom w:val="0"/>
              <w:divBdr>
                <w:top w:val="none" w:sz="0" w:space="0" w:color="auto"/>
                <w:left w:val="none" w:sz="0" w:space="0" w:color="auto"/>
                <w:bottom w:val="none" w:sz="0" w:space="0" w:color="auto"/>
                <w:right w:val="none" w:sz="0" w:space="0" w:color="auto"/>
              </w:divBdr>
            </w:div>
            <w:div w:id="1474985692">
              <w:marLeft w:val="0"/>
              <w:marRight w:val="0"/>
              <w:marTop w:val="0"/>
              <w:marBottom w:val="0"/>
              <w:divBdr>
                <w:top w:val="none" w:sz="0" w:space="0" w:color="auto"/>
                <w:left w:val="none" w:sz="0" w:space="0" w:color="auto"/>
                <w:bottom w:val="none" w:sz="0" w:space="0" w:color="auto"/>
                <w:right w:val="none" w:sz="0" w:space="0" w:color="auto"/>
              </w:divBdr>
            </w:div>
            <w:div w:id="1744257581">
              <w:marLeft w:val="0"/>
              <w:marRight w:val="0"/>
              <w:marTop w:val="0"/>
              <w:marBottom w:val="0"/>
              <w:divBdr>
                <w:top w:val="none" w:sz="0" w:space="0" w:color="auto"/>
                <w:left w:val="none" w:sz="0" w:space="0" w:color="auto"/>
                <w:bottom w:val="none" w:sz="0" w:space="0" w:color="auto"/>
                <w:right w:val="none" w:sz="0" w:space="0" w:color="auto"/>
              </w:divBdr>
            </w:div>
            <w:div w:id="1531645974">
              <w:marLeft w:val="0"/>
              <w:marRight w:val="0"/>
              <w:marTop w:val="0"/>
              <w:marBottom w:val="0"/>
              <w:divBdr>
                <w:top w:val="none" w:sz="0" w:space="0" w:color="auto"/>
                <w:left w:val="none" w:sz="0" w:space="0" w:color="auto"/>
                <w:bottom w:val="none" w:sz="0" w:space="0" w:color="auto"/>
                <w:right w:val="none" w:sz="0" w:space="0" w:color="auto"/>
              </w:divBdr>
            </w:div>
            <w:div w:id="386882119">
              <w:marLeft w:val="0"/>
              <w:marRight w:val="0"/>
              <w:marTop w:val="0"/>
              <w:marBottom w:val="0"/>
              <w:divBdr>
                <w:top w:val="none" w:sz="0" w:space="0" w:color="auto"/>
                <w:left w:val="none" w:sz="0" w:space="0" w:color="auto"/>
                <w:bottom w:val="none" w:sz="0" w:space="0" w:color="auto"/>
                <w:right w:val="none" w:sz="0" w:space="0" w:color="auto"/>
              </w:divBdr>
            </w:div>
            <w:div w:id="1753429062">
              <w:marLeft w:val="0"/>
              <w:marRight w:val="0"/>
              <w:marTop w:val="0"/>
              <w:marBottom w:val="0"/>
              <w:divBdr>
                <w:top w:val="none" w:sz="0" w:space="0" w:color="auto"/>
                <w:left w:val="none" w:sz="0" w:space="0" w:color="auto"/>
                <w:bottom w:val="none" w:sz="0" w:space="0" w:color="auto"/>
                <w:right w:val="none" w:sz="0" w:space="0" w:color="auto"/>
              </w:divBdr>
            </w:div>
            <w:div w:id="32853728">
              <w:marLeft w:val="0"/>
              <w:marRight w:val="0"/>
              <w:marTop w:val="0"/>
              <w:marBottom w:val="0"/>
              <w:divBdr>
                <w:top w:val="none" w:sz="0" w:space="0" w:color="auto"/>
                <w:left w:val="none" w:sz="0" w:space="0" w:color="auto"/>
                <w:bottom w:val="none" w:sz="0" w:space="0" w:color="auto"/>
                <w:right w:val="none" w:sz="0" w:space="0" w:color="auto"/>
              </w:divBdr>
            </w:div>
            <w:div w:id="176384464">
              <w:marLeft w:val="0"/>
              <w:marRight w:val="0"/>
              <w:marTop w:val="0"/>
              <w:marBottom w:val="0"/>
              <w:divBdr>
                <w:top w:val="none" w:sz="0" w:space="0" w:color="auto"/>
                <w:left w:val="none" w:sz="0" w:space="0" w:color="auto"/>
                <w:bottom w:val="none" w:sz="0" w:space="0" w:color="auto"/>
                <w:right w:val="none" w:sz="0" w:space="0" w:color="auto"/>
              </w:divBdr>
            </w:div>
            <w:div w:id="18149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1990">
      <w:bodyDiv w:val="1"/>
      <w:marLeft w:val="0"/>
      <w:marRight w:val="0"/>
      <w:marTop w:val="0"/>
      <w:marBottom w:val="0"/>
      <w:divBdr>
        <w:top w:val="none" w:sz="0" w:space="0" w:color="auto"/>
        <w:left w:val="none" w:sz="0" w:space="0" w:color="auto"/>
        <w:bottom w:val="none" w:sz="0" w:space="0" w:color="auto"/>
        <w:right w:val="none" w:sz="0" w:space="0" w:color="auto"/>
      </w:divBdr>
      <w:divsChild>
        <w:div w:id="242645183">
          <w:marLeft w:val="0"/>
          <w:marRight w:val="0"/>
          <w:marTop w:val="0"/>
          <w:marBottom w:val="0"/>
          <w:divBdr>
            <w:top w:val="none" w:sz="0" w:space="0" w:color="auto"/>
            <w:left w:val="none" w:sz="0" w:space="0" w:color="auto"/>
            <w:bottom w:val="none" w:sz="0" w:space="0" w:color="auto"/>
            <w:right w:val="none" w:sz="0" w:space="0" w:color="auto"/>
          </w:divBdr>
          <w:divsChild>
            <w:div w:id="787702481">
              <w:marLeft w:val="0"/>
              <w:marRight w:val="0"/>
              <w:marTop w:val="0"/>
              <w:marBottom w:val="0"/>
              <w:divBdr>
                <w:top w:val="none" w:sz="0" w:space="0" w:color="auto"/>
                <w:left w:val="none" w:sz="0" w:space="0" w:color="auto"/>
                <w:bottom w:val="none" w:sz="0" w:space="0" w:color="auto"/>
                <w:right w:val="none" w:sz="0" w:space="0" w:color="auto"/>
              </w:divBdr>
            </w:div>
            <w:div w:id="580599556">
              <w:marLeft w:val="0"/>
              <w:marRight w:val="0"/>
              <w:marTop w:val="0"/>
              <w:marBottom w:val="0"/>
              <w:divBdr>
                <w:top w:val="none" w:sz="0" w:space="0" w:color="auto"/>
                <w:left w:val="none" w:sz="0" w:space="0" w:color="auto"/>
                <w:bottom w:val="none" w:sz="0" w:space="0" w:color="auto"/>
                <w:right w:val="none" w:sz="0" w:space="0" w:color="auto"/>
              </w:divBdr>
            </w:div>
            <w:div w:id="518928767">
              <w:marLeft w:val="0"/>
              <w:marRight w:val="0"/>
              <w:marTop w:val="0"/>
              <w:marBottom w:val="0"/>
              <w:divBdr>
                <w:top w:val="none" w:sz="0" w:space="0" w:color="auto"/>
                <w:left w:val="none" w:sz="0" w:space="0" w:color="auto"/>
                <w:bottom w:val="none" w:sz="0" w:space="0" w:color="auto"/>
                <w:right w:val="none" w:sz="0" w:space="0" w:color="auto"/>
              </w:divBdr>
            </w:div>
            <w:div w:id="1393624095">
              <w:marLeft w:val="0"/>
              <w:marRight w:val="0"/>
              <w:marTop w:val="0"/>
              <w:marBottom w:val="0"/>
              <w:divBdr>
                <w:top w:val="none" w:sz="0" w:space="0" w:color="auto"/>
                <w:left w:val="none" w:sz="0" w:space="0" w:color="auto"/>
                <w:bottom w:val="none" w:sz="0" w:space="0" w:color="auto"/>
                <w:right w:val="none" w:sz="0" w:space="0" w:color="auto"/>
              </w:divBdr>
            </w:div>
            <w:div w:id="696124675">
              <w:marLeft w:val="0"/>
              <w:marRight w:val="0"/>
              <w:marTop w:val="0"/>
              <w:marBottom w:val="0"/>
              <w:divBdr>
                <w:top w:val="none" w:sz="0" w:space="0" w:color="auto"/>
                <w:left w:val="none" w:sz="0" w:space="0" w:color="auto"/>
                <w:bottom w:val="none" w:sz="0" w:space="0" w:color="auto"/>
                <w:right w:val="none" w:sz="0" w:space="0" w:color="auto"/>
              </w:divBdr>
            </w:div>
            <w:div w:id="1298099752">
              <w:marLeft w:val="0"/>
              <w:marRight w:val="0"/>
              <w:marTop w:val="0"/>
              <w:marBottom w:val="0"/>
              <w:divBdr>
                <w:top w:val="none" w:sz="0" w:space="0" w:color="auto"/>
                <w:left w:val="none" w:sz="0" w:space="0" w:color="auto"/>
                <w:bottom w:val="none" w:sz="0" w:space="0" w:color="auto"/>
                <w:right w:val="none" w:sz="0" w:space="0" w:color="auto"/>
              </w:divBdr>
            </w:div>
            <w:div w:id="315568642">
              <w:marLeft w:val="0"/>
              <w:marRight w:val="0"/>
              <w:marTop w:val="0"/>
              <w:marBottom w:val="0"/>
              <w:divBdr>
                <w:top w:val="none" w:sz="0" w:space="0" w:color="auto"/>
                <w:left w:val="none" w:sz="0" w:space="0" w:color="auto"/>
                <w:bottom w:val="none" w:sz="0" w:space="0" w:color="auto"/>
                <w:right w:val="none" w:sz="0" w:space="0" w:color="auto"/>
              </w:divBdr>
            </w:div>
            <w:div w:id="35669674">
              <w:marLeft w:val="0"/>
              <w:marRight w:val="0"/>
              <w:marTop w:val="0"/>
              <w:marBottom w:val="0"/>
              <w:divBdr>
                <w:top w:val="none" w:sz="0" w:space="0" w:color="auto"/>
                <w:left w:val="none" w:sz="0" w:space="0" w:color="auto"/>
                <w:bottom w:val="none" w:sz="0" w:space="0" w:color="auto"/>
                <w:right w:val="none" w:sz="0" w:space="0" w:color="auto"/>
              </w:divBdr>
            </w:div>
            <w:div w:id="106314656">
              <w:marLeft w:val="0"/>
              <w:marRight w:val="0"/>
              <w:marTop w:val="0"/>
              <w:marBottom w:val="0"/>
              <w:divBdr>
                <w:top w:val="none" w:sz="0" w:space="0" w:color="auto"/>
                <w:left w:val="none" w:sz="0" w:space="0" w:color="auto"/>
                <w:bottom w:val="none" w:sz="0" w:space="0" w:color="auto"/>
                <w:right w:val="none" w:sz="0" w:space="0" w:color="auto"/>
              </w:divBdr>
            </w:div>
            <w:div w:id="272245355">
              <w:marLeft w:val="0"/>
              <w:marRight w:val="0"/>
              <w:marTop w:val="0"/>
              <w:marBottom w:val="0"/>
              <w:divBdr>
                <w:top w:val="none" w:sz="0" w:space="0" w:color="auto"/>
                <w:left w:val="none" w:sz="0" w:space="0" w:color="auto"/>
                <w:bottom w:val="none" w:sz="0" w:space="0" w:color="auto"/>
                <w:right w:val="none" w:sz="0" w:space="0" w:color="auto"/>
              </w:divBdr>
            </w:div>
            <w:div w:id="1716126447">
              <w:marLeft w:val="0"/>
              <w:marRight w:val="0"/>
              <w:marTop w:val="0"/>
              <w:marBottom w:val="0"/>
              <w:divBdr>
                <w:top w:val="none" w:sz="0" w:space="0" w:color="auto"/>
                <w:left w:val="none" w:sz="0" w:space="0" w:color="auto"/>
                <w:bottom w:val="none" w:sz="0" w:space="0" w:color="auto"/>
                <w:right w:val="none" w:sz="0" w:space="0" w:color="auto"/>
              </w:divBdr>
            </w:div>
            <w:div w:id="230118848">
              <w:marLeft w:val="0"/>
              <w:marRight w:val="0"/>
              <w:marTop w:val="0"/>
              <w:marBottom w:val="0"/>
              <w:divBdr>
                <w:top w:val="none" w:sz="0" w:space="0" w:color="auto"/>
                <w:left w:val="none" w:sz="0" w:space="0" w:color="auto"/>
                <w:bottom w:val="none" w:sz="0" w:space="0" w:color="auto"/>
                <w:right w:val="none" w:sz="0" w:space="0" w:color="auto"/>
              </w:divBdr>
            </w:div>
            <w:div w:id="1225750586">
              <w:marLeft w:val="0"/>
              <w:marRight w:val="0"/>
              <w:marTop w:val="0"/>
              <w:marBottom w:val="0"/>
              <w:divBdr>
                <w:top w:val="none" w:sz="0" w:space="0" w:color="auto"/>
                <w:left w:val="none" w:sz="0" w:space="0" w:color="auto"/>
                <w:bottom w:val="none" w:sz="0" w:space="0" w:color="auto"/>
                <w:right w:val="none" w:sz="0" w:space="0" w:color="auto"/>
              </w:divBdr>
            </w:div>
            <w:div w:id="1825198847">
              <w:marLeft w:val="0"/>
              <w:marRight w:val="0"/>
              <w:marTop w:val="0"/>
              <w:marBottom w:val="0"/>
              <w:divBdr>
                <w:top w:val="none" w:sz="0" w:space="0" w:color="auto"/>
                <w:left w:val="none" w:sz="0" w:space="0" w:color="auto"/>
                <w:bottom w:val="none" w:sz="0" w:space="0" w:color="auto"/>
                <w:right w:val="none" w:sz="0" w:space="0" w:color="auto"/>
              </w:divBdr>
            </w:div>
            <w:div w:id="818107809">
              <w:marLeft w:val="0"/>
              <w:marRight w:val="0"/>
              <w:marTop w:val="0"/>
              <w:marBottom w:val="0"/>
              <w:divBdr>
                <w:top w:val="none" w:sz="0" w:space="0" w:color="auto"/>
                <w:left w:val="none" w:sz="0" w:space="0" w:color="auto"/>
                <w:bottom w:val="none" w:sz="0" w:space="0" w:color="auto"/>
                <w:right w:val="none" w:sz="0" w:space="0" w:color="auto"/>
              </w:divBdr>
            </w:div>
            <w:div w:id="523902311">
              <w:marLeft w:val="0"/>
              <w:marRight w:val="0"/>
              <w:marTop w:val="0"/>
              <w:marBottom w:val="0"/>
              <w:divBdr>
                <w:top w:val="none" w:sz="0" w:space="0" w:color="auto"/>
                <w:left w:val="none" w:sz="0" w:space="0" w:color="auto"/>
                <w:bottom w:val="none" w:sz="0" w:space="0" w:color="auto"/>
                <w:right w:val="none" w:sz="0" w:space="0" w:color="auto"/>
              </w:divBdr>
            </w:div>
            <w:div w:id="1982147960">
              <w:marLeft w:val="0"/>
              <w:marRight w:val="0"/>
              <w:marTop w:val="0"/>
              <w:marBottom w:val="0"/>
              <w:divBdr>
                <w:top w:val="none" w:sz="0" w:space="0" w:color="auto"/>
                <w:left w:val="none" w:sz="0" w:space="0" w:color="auto"/>
                <w:bottom w:val="none" w:sz="0" w:space="0" w:color="auto"/>
                <w:right w:val="none" w:sz="0" w:space="0" w:color="auto"/>
              </w:divBdr>
            </w:div>
            <w:div w:id="2076467936">
              <w:marLeft w:val="0"/>
              <w:marRight w:val="0"/>
              <w:marTop w:val="0"/>
              <w:marBottom w:val="0"/>
              <w:divBdr>
                <w:top w:val="none" w:sz="0" w:space="0" w:color="auto"/>
                <w:left w:val="none" w:sz="0" w:space="0" w:color="auto"/>
                <w:bottom w:val="none" w:sz="0" w:space="0" w:color="auto"/>
                <w:right w:val="none" w:sz="0" w:space="0" w:color="auto"/>
              </w:divBdr>
            </w:div>
            <w:div w:id="1346899376">
              <w:marLeft w:val="0"/>
              <w:marRight w:val="0"/>
              <w:marTop w:val="0"/>
              <w:marBottom w:val="0"/>
              <w:divBdr>
                <w:top w:val="none" w:sz="0" w:space="0" w:color="auto"/>
                <w:left w:val="none" w:sz="0" w:space="0" w:color="auto"/>
                <w:bottom w:val="none" w:sz="0" w:space="0" w:color="auto"/>
                <w:right w:val="none" w:sz="0" w:space="0" w:color="auto"/>
              </w:divBdr>
            </w:div>
            <w:div w:id="437994152">
              <w:marLeft w:val="0"/>
              <w:marRight w:val="0"/>
              <w:marTop w:val="0"/>
              <w:marBottom w:val="0"/>
              <w:divBdr>
                <w:top w:val="none" w:sz="0" w:space="0" w:color="auto"/>
                <w:left w:val="none" w:sz="0" w:space="0" w:color="auto"/>
                <w:bottom w:val="none" w:sz="0" w:space="0" w:color="auto"/>
                <w:right w:val="none" w:sz="0" w:space="0" w:color="auto"/>
              </w:divBdr>
            </w:div>
            <w:div w:id="1383603724">
              <w:marLeft w:val="0"/>
              <w:marRight w:val="0"/>
              <w:marTop w:val="0"/>
              <w:marBottom w:val="0"/>
              <w:divBdr>
                <w:top w:val="none" w:sz="0" w:space="0" w:color="auto"/>
                <w:left w:val="none" w:sz="0" w:space="0" w:color="auto"/>
                <w:bottom w:val="none" w:sz="0" w:space="0" w:color="auto"/>
                <w:right w:val="none" w:sz="0" w:space="0" w:color="auto"/>
              </w:divBdr>
            </w:div>
            <w:div w:id="848250665">
              <w:marLeft w:val="0"/>
              <w:marRight w:val="0"/>
              <w:marTop w:val="0"/>
              <w:marBottom w:val="0"/>
              <w:divBdr>
                <w:top w:val="none" w:sz="0" w:space="0" w:color="auto"/>
                <w:left w:val="none" w:sz="0" w:space="0" w:color="auto"/>
                <w:bottom w:val="none" w:sz="0" w:space="0" w:color="auto"/>
                <w:right w:val="none" w:sz="0" w:space="0" w:color="auto"/>
              </w:divBdr>
            </w:div>
            <w:div w:id="149947018">
              <w:marLeft w:val="0"/>
              <w:marRight w:val="0"/>
              <w:marTop w:val="0"/>
              <w:marBottom w:val="0"/>
              <w:divBdr>
                <w:top w:val="none" w:sz="0" w:space="0" w:color="auto"/>
                <w:left w:val="none" w:sz="0" w:space="0" w:color="auto"/>
                <w:bottom w:val="none" w:sz="0" w:space="0" w:color="auto"/>
                <w:right w:val="none" w:sz="0" w:space="0" w:color="auto"/>
              </w:divBdr>
            </w:div>
            <w:div w:id="2137135741">
              <w:marLeft w:val="0"/>
              <w:marRight w:val="0"/>
              <w:marTop w:val="0"/>
              <w:marBottom w:val="0"/>
              <w:divBdr>
                <w:top w:val="none" w:sz="0" w:space="0" w:color="auto"/>
                <w:left w:val="none" w:sz="0" w:space="0" w:color="auto"/>
                <w:bottom w:val="none" w:sz="0" w:space="0" w:color="auto"/>
                <w:right w:val="none" w:sz="0" w:space="0" w:color="auto"/>
              </w:divBdr>
            </w:div>
            <w:div w:id="726031015">
              <w:marLeft w:val="0"/>
              <w:marRight w:val="0"/>
              <w:marTop w:val="0"/>
              <w:marBottom w:val="0"/>
              <w:divBdr>
                <w:top w:val="none" w:sz="0" w:space="0" w:color="auto"/>
                <w:left w:val="none" w:sz="0" w:space="0" w:color="auto"/>
                <w:bottom w:val="none" w:sz="0" w:space="0" w:color="auto"/>
                <w:right w:val="none" w:sz="0" w:space="0" w:color="auto"/>
              </w:divBdr>
            </w:div>
            <w:div w:id="1512261798">
              <w:marLeft w:val="0"/>
              <w:marRight w:val="0"/>
              <w:marTop w:val="0"/>
              <w:marBottom w:val="0"/>
              <w:divBdr>
                <w:top w:val="none" w:sz="0" w:space="0" w:color="auto"/>
                <w:left w:val="none" w:sz="0" w:space="0" w:color="auto"/>
                <w:bottom w:val="none" w:sz="0" w:space="0" w:color="auto"/>
                <w:right w:val="none" w:sz="0" w:space="0" w:color="auto"/>
              </w:divBdr>
            </w:div>
            <w:div w:id="794830677">
              <w:marLeft w:val="0"/>
              <w:marRight w:val="0"/>
              <w:marTop w:val="0"/>
              <w:marBottom w:val="0"/>
              <w:divBdr>
                <w:top w:val="none" w:sz="0" w:space="0" w:color="auto"/>
                <w:left w:val="none" w:sz="0" w:space="0" w:color="auto"/>
                <w:bottom w:val="none" w:sz="0" w:space="0" w:color="auto"/>
                <w:right w:val="none" w:sz="0" w:space="0" w:color="auto"/>
              </w:divBdr>
            </w:div>
            <w:div w:id="2014603434">
              <w:marLeft w:val="0"/>
              <w:marRight w:val="0"/>
              <w:marTop w:val="0"/>
              <w:marBottom w:val="0"/>
              <w:divBdr>
                <w:top w:val="none" w:sz="0" w:space="0" w:color="auto"/>
                <w:left w:val="none" w:sz="0" w:space="0" w:color="auto"/>
                <w:bottom w:val="none" w:sz="0" w:space="0" w:color="auto"/>
                <w:right w:val="none" w:sz="0" w:space="0" w:color="auto"/>
              </w:divBdr>
            </w:div>
            <w:div w:id="2028552746">
              <w:marLeft w:val="0"/>
              <w:marRight w:val="0"/>
              <w:marTop w:val="0"/>
              <w:marBottom w:val="0"/>
              <w:divBdr>
                <w:top w:val="none" w:sz="0" w:space="0" w:color="auto"/>
                <w:left w:val="none" w:sz="0" w:space="0" w:color="auto"/>
                <w:bottom w:val="none" w:sz="0" w:space="0" w:color="auto"/>
                <w:right w:val="none" w:sz="0" w:space="0" w:color="auto"/>
              </w:divBdr>
            </w:div>
            <w:div w:id="1398093256">
              <w:marLeft w:val="0"/>
              <w:marRight w:val="0"/>
              <w:marTop w:val="0"/>
              <w:marBottom w:val="0"/>
              <w:divBdr>
                <w:top w:val="none" w:sz="0" w:space="0" w:color="auto"/>
                <w:left w:val="none" w:sz="0" w:space="0" w:color="auto"/>
                <w:bottom w:val="none" w:sz="0" w:space="0" w:color="auto"/>
                <w:right w:val="none" w:sz="0" w:space="0" w:color="auto"/>
              </w:divBdr>
            </w:div>
            <w:div w:id="13577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627">
      <w:bodyDiv w:val="1"/>
      <w:marLeft w:val="0"/>
      <w:marRight w:val="0"/>
      <w:marTop w:val="0"/>
      <w:marBottom w:val="0"/>
      <w:divBdr>
        <w:top w:val="none" w:sz="0" w:space="0" w:color="auto"/>
        <w:left w:val="none" w:sz="0" w:space="0" w:color="auto"/>
        <w:bottom w:val="none" w:sz="0" w:space="0" w:color="auto"/>
        <w:right w:val="none" w:sz="0" w:space="0" w:color="auto"/>
      </w:divBdr>
      <w:divsChild>
        <w:div w:id="1533574853">
          <w:marLeft w:val="0"/>
          <w:marRight w:val="0"/>
          <w:marTop w:val="0"/>
          <w:marBottom w:val="0"/>
          <w:divBdr>
            <w:top w:val="none" w:sz="0" w:space="0" w:color="auto"/>
            <w:left w:val="none" w:sz="0" w:space="0" w:color="auto"/>
            <w:bottom w:val="none" w:sz="0" w:space="0" w:color="auto"/>
            <w:right w:val="none" w:sz="0" w:space="0" w:color="auto"/>
          </w:divBdr>
          <w:divsChild>
            <w:div w:id="1913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9043">
      <w:bodyDiv w:val="1"/>
      <w:marLeft w:val="0"/>
      <w:marRight w:val="0"/>
      <w:marTop w:val="0"/>
      <w:marBottom w:val="0"/>
      <w:divBdr>
        <w:top w:val="none" w:sz="0" w:space="0" w:color="auto"/>
        <w:left w:val="none" w:sz="0" w:space="0" w:color="auto"/>
        <w:bottom w:val="none" w:sz="0" w:space="0" w:color="auto"/>
        <w:right w:val="none" w:sz="0" w:space="0" w:color="auto"/>
      </w:divBdr>
      <w:divsChild>
        <w:div w:id="1931693882">
          <w:marLeft w:val="0"/>
          <w:marRight w:val="0"/>
          <w:marTop w:val="0"/>
          <w:marBottom w:val="0"/>
          <w:divBdr>
            <w:top w:val="none" w:sz="0" w:space="0" w:color="auto"/>
            <w:left w:val="none" w:sz="0" w:space="0" w:color="auto"/>
            <w:bottom w:val="none" w:sz="0" w:space="0" w:color="auto"/>
            <w:right w:val="none" w:sz="0" w:space="0" w:color="auto"/>
          </w:divBdr>
          <w:divsChild>
            <w:div w:id="391393351">
              <w:marLeft w:val="0"/>
              <w:marRight w:val="0"/>
              <w:marTop w:val="0"/>
              <w:marBottom w:val="0"/>
              <w:divBdr>
                <w:top w:val="none" w:sz="0" w:space="0" w:color="auto"/>
                <w:left w:val="none" w:sz="0" w:space="0" w:color="auto"/>
                <w:bottom w:val="none" w:sz="0" w:space="0" w:color="auto"/>
                <w:right w:val="none" w:sz="0" w:space="0" w:color="auto"/>
              </w:divBdr>
            </w:div>
            <w:div w:id="590167795">
              <w:marLeft w:val="0"/>
              <w:marRight w:val="0"/>
              <w:marTop w:val="0"/>
              <w:marBottom w:val="0"/>
              <w:divBdr>
                <w:top w:val="none" w:sz="0" w:space="0" w:color="auto"/>
                <w:left w:val="none" w:sz="0" w:space="0" w:color="auto"/>
                <w:bottom w:val="none" w:sz="0" w:space="0" w:color="auto"/>
                <w:right w:val="none" w:sz="0" w:space="0" w:color="auto"/>
              </w:divBdr>
            </w:div>
            <w:div w:id="393771889">
              <w:marLeft w:val="0"/>
              <w:marRight w:val="0"/>
              <w:marTop w:val="0"/>
              <w:marBottom w:val="0"/>
              <w:divBdr>
                <w:top w:val="none" w:sz="0" w:space="0" w:color="auto"/>
                <w:left w:val="none" w:sz="0" w:space="0" w:color="auto"/>
                <w:bottom w:val="none" w:sz="0" w:space="0" w:color="auto"/>
                <w:right w:val="none" w:sz="0" w:space="0" w:color="auto"/>
              </w:divBdr>
            </w:div>
            <w:div w:id="1459029735">
              <w:marLeft w:val="0"/>
              <w:marRight w:val="0"/>
              <w:marTop w:val="0"/>
              <w:marBottom w:val="0"/>
              <w:divBdr>
                <w:top w:val="none" w:sz="0" w:space="0" w:color="auto"/>
                <w:left w:val="none" w:sz="0" w:space="0" w:color="auto"/>
                <w:bottom w:val="none" w:sz="0" w:space="0" w:color="auto"/>
                <w:right w:val="none" w:sz="0" w:space="0" w:color="auto"/>
              </w:divBdr>
            </w:div>
            <w:div w:id="1234506241">
              <w:marLeft w:val="0"/>
              <w:marRight w:val="0"/>
              <w:marTop w:val="0"/>
              <w:marBottom w:val="0"/>
              <w:divBdr>
                <w:top w:val="none" w:sz="0" w:space="0" w:color="auto"/>
                <w:left w:val="none" w:sz="0" w:space="0" w:color="auto"/>
                <w:bottom w:val="none" w:sz="0" w:space="0" w:color="auto"/>
                <w:right w:val="none" w:sz="0" w:space="0" w:color="auto"/>
              </w:divBdr>
            </w:div>
            <w:div w:id="1142190969">
              <w:marLeft w:val="0"/>
              <w:marRight w:val="0"/>
              <w:marTop w:val="0"/>
              <w:marBottom w:val="0"/>
              <w:divBdr>
                <w:top w:val="none" w:sz="0" w:space="0" w:color="auto"/>
                <w:left w:val="none" w:sz="0" w:space="0" w:color="auto"/>
                <w:bottom w:val="none" w:sz="0" w:space="0" w:color="auto"/>
                <w:right w:val="none" w:sz="0" w:space="0" w:color="auto"/>
              </w:divBdr>
            </w:div>
            <w:div w:id="57828124">
              <w:marLeft w:val="0"/>
              <w:marRight w:val="0"/>
              <w:marTop w:val="0"/>
              <w:marBottom w:val="0"/>
              <w:divBdr>
                <w:top w:val="none" w:sz="0" w:space="0" w:color="auto"/>
                <w:left w:val="none" w:sz="0" w:space="0" w:color="auto"/>
                <w:bottom w:val="none" w:sz="0" w:space="0" w:color="auto"/>
                <w:right w:val="none" w:sz="0" w:space="0" w:color="auto"/>
              </w:divBdr>
            </w:div>
            <w:div w:id="1329552289">
              <w:marLeft w:val="0"/>
              <w:marRight w:val="0"/>
              <w:marTop w:val="0"/>
              <w:marBottom w:val="0"/>
              <w:divBdr>
                <w:top w:val="none" w:sz="0" w:space="0" w:color="auto"/>
                <w:left w:val="none" w:sz="0" w:space="0" w:color="auto"/>
                <w:bottom w:val="none" w:sz="0" w:space="0" w:color="auto"/>
                <w:right w:val="none" w:sz="0" w:space="0" w:color="auto"/>
              </w:divBdr>
            </w:div>
            <w:div w:id="1693413229">
              <w:marLeft w:val="0"/>
              <w:marRight w:val="0"/>
              <w:marTop w:val="0"/>
              <w:marBottom w:val="0"/>
              <w:divBdr>
                <w:top w:val="none" w:sz="0" w:space="0" w:color="auto"/>
                <w:left w:val="none" w:sz="0" w:space="0" w:color="auto"/>
                <w:bottom w:val="none" w:sz="0" w:space="0" w:color="auto"/>
                <w:right w:val="none" w:sz="0" w:space="0" w:color="auto"/>
              </w:divBdr>
            </w:div>
            <w:div w:id="1648515592">
              <w:marLeft w:val="0"/>
              <w:marRight w:val="0"/>
              <w:marTop w:val="0"/>
              <w:marBottom w:val="0"/>
              <w:divBdr>
                <w:top w:val="none" w:sz="0" w:space="0" w:color="auto"/>
                <w:left w:val="none" w:sz="0" w:space="0" w:color="auto"/>
                <w:bottom w:val="none" w:sz="0" w:space="0" w:color="auto"/>
                <w:right w:val="none" w:sz="0" w:space="0" w:color="auto"/>
              </w:divBdr>
            </w:div>
            <w:div w:id="266013227">
              <w:marLeft w:val="0"/>
              <w:marRight w:val="0"/>
              <w:marTop w:val="0"/>
              <w:marBottom w:val="0"/>
              <w:divBdr>
                <w:top w:val="none" w:sz="0" w:space="0" w:color="auto"/>
                <w:left w:val="none" w:sz="0" w:space="0" w:color="auto"/>
                <w:bottom w:val="none" w:sz="0" w:space="0" w:color="auto"/>
                <w:right w:val="none" w:sz="0" w:space="0" w:color="auto"/>
              </w:divBdr>
            </w:div>
            <w:div w:id="797263560">
              <w:marLeft w:val="0"/>
              <w:marRight w:val="0"/>
              <w:marTop w:val="0"/>
              <w:marBottom w:val="0"/>
              <w:divBdr>
                <w:top w:val="none" w:sz="0" w:space="0" w:color="auto"/>
                <w:left w:val="none" w:sz="0" w:space="0" w:color="auto"/>
                <w:bottom w:val="none" w:sz="0" w:space="0" w:color="auto"/>
                <w:right w:val="none" w:sz="0" w:space="0" w:color="auto"/>
              </w:divBdr>
            </w:div>
            <w:div w:id="53509611">
              <w:marLeft w:val="0"/>
              <w:marRight w:val="0"/>
              <w:marTop w:val="0"/>
              <w:marBottom w:val="0"/>
              <w:divBdr>
                <w:top w:val="none" w:sz="0" w:space="0" w:color="auto"/>
                <w:left w:val="none" w:sz="0" w:space="0" w:color="auto"/>
                <w:bottom w:val="none" w:sz="0" w:space="0" w:color="auto"/>
                <w:right w:val="none" w:sz="0" w:space="0" w:color="auto"/>
              </w:divBdr>
            </w:div>
            <w:div w:id="1573782863">
              <w:marLeft w:val="0"/>
              <w:marRight w:val="0"/>
              <w:marTop w:val="0"/>
              <w:marBottom w:val="0"/>
              <w:divBdr>
                <w:top w:val="none" w:sz="0" w:space="0" w:color="auto"/>
                <w:left w:val="none" w:sz="0" w:space="0" w:color="auto"/>
                <w:bottom w:val="none" w:sz="0" w:space="0" w:color="auto"/>
                <w:right w:val="none" w:sz="0" w:space="0" w:color="auto"/>
              </w:divBdr>
            </w:div>
            <w:div w:id="1041902788">
              <w:marLeft w:val="0"/>
              <w:marRight w:val="0"/>
              <w:marTop w:val="0"/>
              <w:marBottom w:val="0"/>
              <w:divBdr>
                <w:top w:val="none" w:sz="0" w:space="0" w:color="auto"/>
                <w:left w:val="none" w:sz="0" w:space="0" w:color="auto"/>
                <w:bottom w:val="none" w:sz="0" w:space="0" w:color="auto"/>
                <w:right w:val="none" w:sz="0" w:space="0" w:color="auto"/>
              </w:divBdr>
            </w:div>
            <w:div w:id="1630286488">
              <w:marLeft w:val="0"/>
              <w:marRight w:val="0"/>
              <w:marTop w:val="0"/>
              <w:marBottom w:val="0"/>
              <w:divBdr>
                <w:top w:val="none" w:sz="0" w:space="0" w:color="auto"/>
                <w:left w:val="none" w:sz="0" w:space="0" w:color="auto"/>
                <w:bottom w:val="none" w:sz="0" w:space="0" w:color="auto"/>
                <w:right w:val="none" w:sz="0" w:space="0" w:color="auto"/>
              </w:divBdr>
            </w:div>
            <w:div w:id="328140065">
              <w:marLeft w:val="0"/>
              <w:marRight w:val="0"/>
              <w:marTop w:val="0"/>
              <w:marBottom w:val="0"/>
              <w:divBdr>
                <w:top w:val="none" w:sz="0" w:space="0" w:color="auto"/>
                <w:left w:val="none" w:sz="0" w:space="0" w:color="auto"/>
                <w:bottom w:val="none" w:sz="0" w:space="0" w:color="auto"/>
                <w:right w:val="none" w:sz="0" w:space="0" w:color="auto"/>
              </w:divBdr>
            </w:div>
            <w:div w:id="985663383">
              <w:marLeft w:val="0"/>
              <w:marRight w:val="0"/>
              <w:marTop w:val="0"/>
              <w:marBottom w:val="0"/>
              <w:divBdr>
                <w:top w:val="none" w:sz="0" w:space="0" w:color="auto"/>
                <w:left w:val="none" w:sz="0" w:space="0" w:color="auto"/>
                <w:bottom w:val="none" w:sz="0" w:space="0" w:color="auto"/>
                <w:right w:val="none" w:sz="0" w:space="0" w:color="auto"/>
              </w:divBdr>
            </w:div>
            <w:div w:id="671034594">
              <w:marLeft w:val="0"/>
              <w:marRight w:val="0"/>
              <w:marTop w:val="0"/>
              <w:marBottom w:val="0"/>
              <w:divBdr>
                <w:top w:val="none" w:sz="0" w:space="0" w:color="auto"/>
                <w:left w:val="none" w:sz="0" w:space="0" w:color="auto"/>
                <w:bottom w:val="none" w:sz="0" w:space="0" w:color="auto"/>
                <w:right w:val="none" w:sz="0" w:space="0" w:color="auto"/>
              </w:divBdr>
            </w:div>
            <w:div w:id="1882087412">
              <w:marLeft w:val="0"/>
              <w:marRight w:val="0"/>
              <w:marTop w:val="0"/>
              <w:marBottom w:val="0"/>
              <w:divBdr>
                <w:top w:val="none" w:sz="0" w:space="0" w:color="auto"/>
                <w:left w:val="none" w:sz="0" w:space="0" w:color="auto"/>
                <w:bottom w:val="none" w:sz="0" w:space="0" w:color="auto"/>
                <w:right w:val="none" w:sz="0" w:space="0" w:color="auto"/>
              </w:divBdr>
            </w:div>
            <w:div w:id="790898144">
              <w:marLeft w:val="0"/>
              <w:marRight w:val="0"/>
              <w:marTop w:val="0"/>
              <w:marBottom w:val="0"/>
              <w:divBdr>
                <w:top w:val="none" w:sz="0" w:space="0" w:color="auto"/>
                <w:left w:val="none" w:sz="0" w:space="0" w:color="auto"/>
                <w:bottom w:val="none" w:sz="0" w:space="0" w:color="auto"/>
                <w:right w:val="none" w:sz="0" w:space="0" w:color="auto"/>
              </w:divBdr>
            </w:div>
            <w:div w:id="673843529">
              <w:marLeft w:val="0"/>
              <w:marRight w:val="0"/>
              <w:marTop w:val="0"/>
              <w:marBottom w:val="0"/>
              <w:divBdr>
                <w:top w:val="none" w:sz="0" w:space="0" w:color="auto"/>
                <w:left w:val="none" w:sz="0" w:space="0" w:color="auto"/>
                <w:bottom w:val="none" w:sz="0" w:space="0" w:color="auto"/>
                <w:right w:val="none" w:sz="0" w:space="0" w:color="auto"/>
              </w:divBdr>
            </w:div>
            <w:div w:id="957881195">
              <w:marLeft w:val="0"/>
              <w:marRight w:val="0"/>
              <w:marTop w:val="0"/>
              <w:marBottom w:val="0"/>
              <w:divBdr>
                <w:top w:val="none" w:sz="0" w:space="0" w:color="auto"/>
                <w:left w:val="none" w:sz="0" w:space="0" w:color="auto"/>
                <w:bottom w:val="none" w:sz="0" w:space="0" w:color="auto"/>
                <w:right w:val="none" w:sz="0" w:space="0" w:color="auto"/>
              </w:divBdr>
            </w:div>
            <w:div w:id="1970474070">
              <w:marLeft w:val="0"/>
              <w:marRight w:val="0"/>
              <w:marTop w:val="0"/>
              <w:marBottom w:val="0"/>
              <w:divBdr>
                <w:top w:val="none" w:sz="0" w:space="0" w:color="auto"/>
                <w:left w:val="none" w:sz="0" w:space="0" w:color="auto"/>
                <w:bottom w:val="none" w:sz="0" w:space="0" w:color="auto"/>
                <w:right w:val="none" w:sz="0" w:space="0" w:color="auto"/>
              </w:divBdr>
            </w:div>
            <w:div w:id="1374231151">
              <w:marLeft w:val="0"/>
              <w:marRight w:val="0"/>
              <w:marTop w:val="0"/>
              <w:marBottom w:val="0"/>
              <w:divBdr>
                <w:top w:val="none" w:sz="0" w:space="0" w:color="auto"/>
                <w:left w:val="none" w:sz="0" w:space="0" w:color="auto"/>
                <w:bottom w:val="none" w:sz="0" w:space="0" w:color="auto"/>
                <w:right w:val="none" w:sz="0" w:space="0" w:color="auto"/>
              </w:divBdr>
            </w:div>
            <w:div w:id="673148723">
              <w:marLeft w:val="0"/>
              <w:marRight w:val="0"/>
              <w:marTop w:val="0"/>
              <w:marBottom w:val="0"/>
              <w:divBdr>
                <w:top w:val="none" w:sz="0" w:space="0" w:color="auto"/>
                <w:left w:val="none" w:sz="0" w:space="0" w:color="auto"/>
                <w:bottom w:val="none" w:sz="0" w:space="0" w:color="auto"/>
                <w:right w:val="none" w:sz="0" w:space="0" w:color="auto"/>
              </w:divBdr>
            </w:div>
            <w:div w:id="817847837">
              <w:marLeft w:val="0"/>
              <w:marRight w:val="0"/>
              <w:marTop w:val="0"/>
              <w:marBottom w:val="0"/>
              <w:divBdr>
                <w:top w:val="none" w:sz="0" w:space="0" w:color="auto"/>
                <w:left w:val="none" w:sz="0" w:space="0" w:color="auto"/>
                <w:bottom w:val="none" w:sz="0" w:space="0" w:color="auto"/>
                <w:right w:val="none" w:sz="0" w:space="0" w:color="auto"/>
              </w:divBdr>
            </w:div>
            <w:div w:id="381904616">
              <w:marLeft w:val="0"/>
              <w:marRight w:val="0"/>
              <w:marTop w:val="0"/>
              <w:marBottom w:val="0"/>
              <w:divBdr>
                <w:top w:val="none" w:sz="0" w:space="0" w:color="auto"/>
                <w:left w:val="none" w:sz="0" w:space="0" w:color="auto"/>
                <w:bottom w:val="none" w:sz="0" w:space="0" w:color="auto"/>
                <w:right w:val="none" w:sz="0" w:space="0" w:color="auto"/>
              </w:divBdr>
            </w:div>
            <w:div w:id="1954552583">
              <w:marLeft w:val="0"/>
              <w:marRight w:val="0"/>
              <w:marTop w:val="0"/>
              <w:marBottom w:val="0"/>
              <w:divBdr>
                <w:top w:val="none" w:sz="0" w:space="0" w:color="auto"/>
                <w:left w:val="none" w:sz="0" w:space="0" w:color="auto"/>
                <w:bottom w:val="none" w:sz="0" w:space="0" w:color="auto"/>
                <w:right w:val="none" w:sz="0" w:space="0" w:color="auto"/>
              </w:divBdr>
            </w:div>
            <w:div w:id="1822578778">
              <w:marLeft w:val="0"/>
              <w:marRight w:val="0"/>
              <w:marTop w:val="0"/>
              <w:marBottom w:val="0"/>
              <w:divBdr>
                <w:top w:val="none" w:sz="0" w:space="0" w:color="auto"/>
                <w:left w:val="none" w:sz="0" w:space="0" w:color="auto"/>
                <w:bottom w:val="none" w:sz="0" w:space="0" w:color="auto"/>
                <w:right w:val="none" w:sz="0" w:space="0" w:color="auto"/>
              </w:divBdr>
            </w:div>
            <w:div w:id="438720973">
              <w:marLeft w:val="0"/>
              <w:marRight w:val="0"/>
              <w:marTop w:val="0"/>
              <w:marBottom w:val="0"/>
              <w:divBdr>
                <w:top w:val="none" w:sz="0" w:space="0" w:color="auto"/>
                <w:left w:val="none" w:sz="0" w:space="0" w:color="auto"/>
                <w:bottom w:val="none" w:sz="0" w:space="0" w:color="auto"/>
                <w:right w:val="none" w:sz="0" w:space="0" w:color="auto"/>
              </w:divBdr>
            </w:div>
            <w:div w:id="1049915046">
              <w:marLeft w:val="0"/>
              <w:marRight w:val="0"/>
              <w:marTop w:val="0"/>
              <w:marBottom w:val="0"/>
              <w:divBdr>
                <w:top w:val="none" w:sz="0" w:space="0" w:color="auto"/>
                <w:left w:val="none" w:sz="0" w:space="0" w:color="auto"/>
                <w:bottom w:val="none" w:sz="0" w:space="0" w:color="auto"/>
                <w:right w:val="none" w:sz="0" w:space="0" w:color="auto"/>
              </w:divBdr>
            </w:div>
            <w:div w:id="51080546">
              <w:marLeft w:val="0"/>
              <w:marRight w:val="0"/>
              <w:marTop w:val="0"/>
              <w:marBottom w:val="0"/>
              <w:divBdr>
                <w:top w:val="none" w:sz="0" w:space="0" w:color="auto"/>
                <w:left w:val="none" w:sz="0" w:space="0" w:color="auto"/>
                <w:bottom w:val="none" w:sz="0" w:space="0" w:color="auto"/>
                <w:right w:val="none" w:sz="0" w:space="0" w:color="auto"/>
              </w:divBdr>
            </w:div>
            <w:div w:id="1894804872">
              <w:marLeft w:val="0"/>
              <w:marRight w:val="0"/>
              <w:marTop w:val="0"/>
              <w:marBottom w:val="0"/>
              <w:divBdr>
                <w:top w:val="none" w:sz="0" w:space="0" w:color="auto"/>
                <w:left w:val="none" w:sz="0" w:space="0" w:color="auto"/>
                <w:bottom w:val="none" w:sz="0" w:space="0" w:color="auto"/>
                <w:right w:val="none" w:sz="0" w:space="0" w:color="auto"/>
              </w:divBdr>
            </w:div>
            <w:div w:id="855579508">
              <w:marLeft w:val="0"/>
              <w:marRight w:val="0"/>
              <w:marTop w:val="0"/>
              <w:marBottom w:val="0"/>
              <w:divBdr>
                <w:top w:val="none" w:sz="0" w:space="0" w:color="auto"/>
                <w:left w:val="none" w:sz="0" w:space="0" w:color="auto"/>
                <w:bottom w:val="none" w:sz="0" w:space="0" w:color="auto"/>
                <w:right w:val="none" w:sz="0" w:space="0" w:color="auto"/>
              </w:divBdr>
            </w:div>
            <w:div w:id="929116844">
              <w:marLeft w:val="0"/>
              <w:marRight w:val="0"/>
              <w:marTop w:val="0"/>
              <w:marBottom w:val="0"/>
              <w:divBdr>
                <w:top w:val="none" w:sz="0" w:space="0" w:color="auto"/>
                <w:left w:val="none" w:sz="0" w:space="0" w:color="auto"/>
                <w:bottom w:val="none" w:sz="0" w:space="0" w:color="auto"/>
                <w:right w:val="none" w:sz="0" w:space="0" w:color="auto"/>
              </w:divBdr>
            </w:div>
            <w:div w:id="334379469">
              <w:marLeft w:val="0"/>
              <w:marRight w:val="0"/>
              <w:marTop w:val="0"/>
              <w:marBottom w:val="0"/>
              <w:divBdr>
                <w:top w:val="none" w:sz="0" w:space="0" w:color="auto"/>
                <w:left w:val="none" w:sz="0" w:space="0" w:color="auto"/>
                <w:bottom w:val="none" w:sz="0" w:space="0" w:color="auto"/>
                <w:right w:val="none" w:sz="0" w:space="0" w:color="auto"/>
              </w:divBdr>
            </w:div>
            <w:div w:id="127623929">
              <w:marLeft w:val="0"/>
              <w:marRight w:val="0"/>
              <w:marTop w:val="0"/>
              <w:marBottom w:val="0"/>
              <w:divBdr>
                <w:top w:val="none" w:sz="0" w:space="0" w:color="auto"/>
                <w:left w:val="none" w:sz="0" w:space="0" w:color="auto"/>
                <w:bottom w:val="none" w:sz="0" w:space="0" w:color="auto"/>
                <w:right w:val="none" w:sz="0" w:space="0" w:color="auto"/>
              </w:divBdr>
            </w:div>
            <w:div w:id="789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60106">
      <w:bodyDiv w:val="1"/>
      <w:marLeft w:val="0"/>
      <w:marRight w:val="0"/>
      <w:marTop w:val="0"/>
      <w:marBottom w:val="0"/>
      <w:divBdr>
        <w:top w:val="none" w:sz="0" w:space="0" w:color="auto"/>
        <w:left w:val="none" w:sz="0" w:space="0" w:color="auto"/>
        <w:bottom w:val="none" w:sz="0" w:space="0" w:color="auto"/>
        <w:right w:val="none" w:sz="0" w:space="0" w:color="auto"/>
      </w:divBdr>
      <w:divsChild>
        <w:div w:id="1129742178">
          <w:marLeft w:val="0"/>
          <w:marRight w:val="0"/>
          <w:marTop w:val="0"/>
          <w:marBottom w:val="0"/>
          <w:divBdr>
            <w:top w:val="none" w:sz="0" w:space="0" w:color="auto"/>
            <w:left w:val="none" w:sz="0" w:space="0" w:color="auto"/>
            <w:bottom w:val="none" w:sz="0" w:space="0" w:color="auto"/>
            <w:right w:val="none" w:sz="0" w:space="0" w:color="auto"/>
          </w:divBdr>
          <w:divsChild>
            <w:div w:id="177236508">
              <w:marLeft w:val="0"/>
              <w:marRight w:val="0"/>
              <w:marTop w:val="0"/>
              <w:marBottom w:val="0"/>
              <w:divBdr>
                <w:top w:val="none" w:sz="0" w:space="0" w:color="auto"/>
                <w:left w:val="none" w:sz="0" w:space="0" w:color="auto"/>
                <w:bottom w:val="none" w:sz="0" w:space="0" w:color="auto"/>
                <w:right w:val="none" w:sz="0" w:space="0" w:color="auto"/>
              </w:divBdr>
            </w:div>
            <w:div w:id="1836872238">
              <w:marLeft w:val="0"/>
              <w:marRight w:val="0"/>
              <w:marTop w:val="0"/>
              <w:marBottom w:val="0"/>
              <w:divBdr>
                <w:top w:val="none" w:sz="0" w:space="0" w:color="auto"/>
                <w:left w:val="none" w:sz="0" w:space="0" w:color="auto"/>
                <w:bottom w:val="none" w:sz="0" w:space="0" w:color="auto"/>
                <w:right w:val="none" w:sz="0" w:space="0" w:color="auto"/>
              </w:divBdr>
            </w:div>
            <w:div w:id="1841188675">
              <w:marLeft w:val="0"/>
              <w:marRight w:val="0"/>
              <w:marTop w:val="0"/>
              <w:marBottom w:val="0"/>
              <w:divBdr>
                <w:top w:val="none" w:sz="0" w:space="0" w:color="auto"/>
                <w:left w:val="none" w:sz="0" w:space="0" w:color="auto"/>
                <w:bottom w:val="none" w:sz="0" w:space="0" w:color="auto"/>
                <w:right w:val="none" w:sz="0" w:space="0" w:color="auto"/>
              </w:divBdr>
            </w:div>
            <w:div w:id="1827670231">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410037540">
              <w:marLeft w:val="0"/>
              <w:marRight w:val="0"/>
              <w:marTop w:val="0"/>
              <w:marBottom w:val="0"/>
              <w:divBdr>
                <w:top w:val="none" w:sz="0" w:space="0" w:color="auto"/>
                <w:left w:val="none" w:sz="0" w:space="0" w:color="auto"/>
                <w:bottom w:val="none" w:sz="0" w:space="0" w:color="auto"/>
                <w:right w:val="none" w:sz="0" w:space="0" w:color="auto"/>
              </w:divBdr>
            </w:div>
            <w:div w:id="1333485459">
              <w:marLeft w:val="0"/>
              <w:marRight w:val="0"/>
              <w:marTop w:val="0"/>
              <w:marBottom w:val="0"/>
              <w:divBdr>
                <w:top w:val="none" w:sz="0" w:space="0" w:color="auto"/>
                <w:left w:val="none" w:sz="0" w:space="0" w:color="auto"/>
                <w:bottom w:val="none" w:sz="0" w:space="0" w:color="auto"/>
                <w:right w:val="none" w:sz="0" w:space="0" w:color="auto"/>
              </w:divBdr>
            </w:div>
            <w:div w:id="699168584">
              <w:marLeft w:val="0"/>
              <w:marRight w:val="0"/>
              <w:marTop w:val="0"/>
              <w:marBottom w:val="0"/>
              <w:divBdr>
                <w:top w:val="none" w:sz="0" w:space="0" w:color="auto"/>
                <w:left w:val="none" w:sz="0" w:space="0" w:color="auto"/>
                <w:bottom w:val="none" w:sz="0" w:space="0" w:color="auto"/>
                <w:right w:val="none" w:sz="0" w:space="0" w:color="auto"/>
              </w:divBdr>
            </w:div>
            <w:div w:id="520898050">
              <w:marLeft w:val="0"/>
              <w:marRight w:val="0"/>
              <w:marTop w:val="0"/>
              <w:marBottom w:val="0"/>
              <w:divBdr>
                <w:top w:val="none" w:sz="0" w:space="0" w:color="auto"/>
                <w:left w:val="none" w:sz="0" w:space="0" w:color="auto"/>
                <w:bottom w:val="none" w:sz="0" w:space="0" w:color="auto"/>
                <w:right w:val="none" w:sz="0" w:space="0" w:color="auto"/>
              </w:divBdr>
            </w:div>
            <w:div w:id="1675109189">
              <w:marLeft w:val="0"/>
              <w:marRight w:val="0"/>
              <w:marTop w:val="0"/>
              <w:marBottom w:val="0"/>
              <w:divBdr>
                <w:top w:val="none" w:sz="0" w:space="0" w:color="auto"/>
                <w:left w:val="none" w:sz="0" w:space="0" w:color="auto"/>
                <w:bottom w:val="none" w:sz="0" w:space="0" w:color="auto"/>
                <w:right w:val="none" w:sz="0" w:space="0" w:color="auto"/>
              </w:divBdr>
            </w:div>
            <w:div w:id="783421480">
              <w:marLeft w:val="0"/>
              <w:marRight w:val="0"/>
              <w:marTop w:val="0"/>
              <w:marBottom w:val="0"/>
              <w:divBdr>
                <w:top w:val="none" w:sz="0" w:space="0" w:color="auto"/>
                <w:left w:val="none" w:sz="0" w:space="0" w:color="auto"/>
                <w:bottom w:val="none" w:sz="0" w:space="0" w:color="auto"/>
                <w:right w:val="none" w:sz="0" w:space="0" w:color="auto"/>
              </w:divBdr>
            </w:div>
            <w:div w:id="1730688608">
              <w:marLeft w:val="0"/>
              <w:marRight w:val="0"/>
              <w:marTop w:val="0"/>
              <w:marBottom w:val="0"/>
              <w:divBdr>
                <w:top w:val="none" w:sz="0" w:space="0" w:color="auto"/>
                <w:left w:val="none" w:sz="0" w:space="0" w:color="auto"/>
                <w:bottom w:val="none" w:sz="0" w:space="0" w:color="auto"/>
                <w:right w:val="none" w:sz="0" w:space="0" w:color="auto"/>
              </w:divBdr>
            </w:div>
            <w:div w:id="366025825">
              <w:marLeft w:val="0"/>
              <w:marRight w:val="0"/>
              <w:marTop w:val="0"/>
              <w:marBottom w:val="0"/>
              <w:divBdr>
                <w:top w:val="none" w:sz="0" w:space="0" w:color="auto"/>
                <w:left w:val="none" w:sz="0" w:space="0" w:color="auto"/>
                <w:bottom w:val="none" w:sz="0" w:space="0" w:color="auto"/>
                <w:right w:val="none" w:sz="0" w:space="0" w:color="auto"/>
              </w:divBdr>
            </w:div>
            <w:div w:id="1216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9686">
      <w:bodyDiv w:val="1"/>
      <w:marLeft w:val="0"/>
      <w:marRight w:val="0"/>
      <w:marTop w:val="0"/>
      <w:marBottom w:val="0"/>
      <w:divBdr>
        <w:top w:val="none" w:sz="0" w:space="0" w:color="auto"/>
        <w:left w:val="none" w:sz="0" w:space="0" w:color="auto"/>
        <w:bottom w:val="none" w:sz="0" w:space="0" w:color="auto"/>
        <w:right w:val="none" w:sz="0" w:space="0" w:color="auto"/>
      </w:divBdr>
      <w:divsChild>
        <w:div w:id="1794397480">
          <w:marLeft w:val="0"/>
          <w:marRight w:val="0"/>
          <w:marTop w:val="0"/>
          <w:marBottom w:val="0"/>
          <w:divBdr>
            <w:top w:val="none" w:sz="0" w:space="0" w:color="auto"/>
            <w:left w:val="none" w:sz="0" w:space="0" w:color="auto"/>
            <w:bottom w:val="none" w:sz="0" w:space="0" w:color="auto"/>
            <w:right w:val="none" w:sz="0" w:space="0" w:color="auto"/>
          </w:divBdr>
          <w:divsChild>
            <w:div w:id="2088965106">
              <w:marLeft w:val="0"/>
              <w:marRight w:val="0"/>
              <w:marTop w:val="0"/>
              <w:marBottom w:val="0"/>
              <w:divBdr>
                <w:top w:val="none" w:sz="0" w:space="0" w:color="auto"/>
                <w:left w:val="none" w:sz="0" w:space="0" w:color="auto"/>
                <w:bottom w:val="none" w:sz="0" w:space="0" w:color="auto"/>
                <w:right w:val="none" w:sz="0" w:space="0" w:color="auto"/>
              </w:divBdr>
            </w:div>
            <w:div w:id="976184434">
              <w:marLeft w:val="0"/>
              <w:marRight w:val="0"/>
              <w:marTop w:val="0"/>
              <w:marBottom w:val="0"/>
              <w:divBdr>
                <w:top w:val="none" w:sz="0" w:space="0" w:color="auto"/>
                <w:left w:val="none" w:sz="0" w:space="0" w:color="auto"/>
                <w:bottom w:val="none" w:sz="0" w:space="0" w:color="auto"/>
                <w:right w:val="none" w:sz="0" w:space="0" w:color="auto"/>
              </w:divBdr>
            </w:div>
            <w:div w:id="377822157">
              <w:marLeft w:val="0"/>
              <w:marRight w:val="0"/>
              <w:marTop w:val="0"/>
              <w:marBottom w:val="0"/>
              <w:divBdr>
                <w:top w:val="none" w:sz="0" w:space="0" w:color="auto"/>
                <w:left w:val="none" w:sz="0" w:space="0" w:color="auto"/>
                <w:bottom w:val="none" w:sz="0" w:space="0" w:color="auto"/>
                <w:right w:val="none" w:sz="0" w:space="0" w:color="auto"/>
              </w:divBdr>
            </w:div>
            <w:div w:id="671303774">
              <w:marLeft w:val="0"/>
              <w:marRight w:val="0"/>
              <w:marTop w:val="0"/>
              <w:marBottom w:val="0"/>
              <w:divBdr>
                <w:top w:val="none" w:sz="0" w:space="0" w:color="auto"/>
                <w:left w:val="none" w:sz="0" w:space="0" w:color="auto"/>
                <w:bottom w:val="none" w:sz="0" w:space="0" w:color="auto"/>
                <w:right w:val="none" w:sz="0" w:space="0" w:color="auto"/>
              </w:divBdr>
            </w:div>
            <w:div w:id="1547791135">
              <w:marLeft w:val="0"/>
              <w:marRight w:val="0"/>
              <w:marTop w:val="0"/>
              <w:marBottom w:val="0"/>
              <w:divBdr>
                <w:top w:val="none" w:sz="0" w:space="0" w:color="auto"/>
                <w:left w:val="none" w:sz="0" w:space="0" w:color="auto"/>
                <w:bottom w:val="none" w:sz="0" w:space="0" w:color="auto"/>
                <w:right w:val="none" w:sz="0" w:space="0" w:color="auto"/>
              </w:divBdr>
            </w:div>
            <w:div w:id="946353737">
              <w:marLeft w:val="0"/>
              <w:marRight w:val="0"/>
              <w:marTop w:val="0"/>
              <w:marBottom w:val="0"/>
              <w:divBdr>
                <w:top w:val="none" w:sz="0" w:space="0" w:color="auto"/>
                <w:left w:val="none" w:sz="0" w:space="0" w:color="auto"/>
                <w:bottom w:val="none" w:sz="0" w:space="0" w:color="auto"/>
                <w:right w:val="none" w:sz="0" w:space="0" w:color="auto"/>
              </w:divBdr>
            </w:div>
            <w:div w:id="713040917">
              <w:marLeft w:val="0"/>
              <w:marRight w:val="0"/>
              <w:marTop w:val="0"/>
              <w:marBottom w:val="0"/>
              <w:divBdr>
                <w:top w:val="none" w:sz="0" w:space="0" w:color="auto"/>
                <w:left w:val="none" w:sz="0" w:space="0" w:color="auto"/>
                <w:bottom w:val="none" w:sz="0" w:space="0" w:color="auto"/>
                <w:right w:val="none" w:sz="0" w:space="0" w:color="auto"/>
              </w:divBdr>
            </w:div>
            <w:div w:id="1483303381">
              <w:marLeft w:val="0"/>
              <w:marRight w:val="0"/>
              <w:marTop w:val="0"/>
              <w:marBottom w:val="0"/>
              <w:divBdr>
                <w:top w:val="none" w:sz="0" w:space="0" w:color="auto"/>
                <w:left w:val="none" w:sz="0" w:space="0" w:color="auto"/>
                <w:bottom w:val="none" w:sz="0" w:space="0" w:color="auto"/>
                <w:right w:val="none" w:sz="0" w:space="0" w:color="auto"/>
              </w:divBdr>
            </w:div>
            <w:div w:id="866258085">
              <w:marLeft w:val="0"/>
              <w:marRight w:val="0"/>
              <w:marTop w:val="0"/>
              <w:marBottom w:val="0"/>
              <w:divBdr>
                <w:top w:val="none" w:sz="0" w:space="0" w:color="auto"/>
                <w:left w:val="none" w:sz="0" w:space="0" w:color="auto"/>
                <w:bottom w:val="none" w:sz="0" w:space="0" w:color="auto"/>
                <w:right w:val="none" w:sz="0" w:space="0" w:color="auto"/>
              </w:divBdr>
            </w:div>
            <w:div w:id="364796603">
              <w:marLeft w:val="0"/>
              <w:marRight w:val="0"/>
              <w:marTop w:val="0"/>
              <w:marBottom w:val="0"/>
              <w:divBdr>
                <w:top w:val="none" w:sz="0" w:space="0" w:color="auto"/>
                <w:left w:val="none" w:sz="0" w:space="0" w:color="auto"/>
                <w:bottom w:val="none" w:sz="0" w:space="0" w:color="auto"/>
                <w:right w:val="none" w:sz="0" w:space="0" w:color="auto"/>
              </w:divBdr>
            </w:div>
            <w:div w:id="1448163979">
              <w:marLeft w:val="0"/>
              <w:marRight w:val="0"/>
              <w:marTop w:val="0"/>
              <w:marBottom w:val="0"/>
              <w:divBdr>
                <w:top w:val="none" w:sz="0" w:space="0" w:color="auto"/>
                <w:left w:val="none" w:sz="0" w:space="0" w:color="auto"/>
                <w:bottom w:val="none" w:sz="0" w:space="0" w:color="auto"/>
                <w:right w:val="none" w:sz="0" w:space="0" w:color="auto"/>
              </w:divBdr>
            </w:div>
            <w:div w:id="2122802514">
              <w:marLeft w:val="0"/>
              <w:marRight w:val="0"/>
              <w:marTop w:val="0"/>
              <w:marBottom w:val="0"/>
              <w:divBdr>
                <w:top w:val="none" w:sz="0" w:space="0" w:color="auto"/>
                <w:left w:val="none" w:sz="0" w:space="0" w:color="auto"/>
                <w:bottom w:val="none" w:sz="0" w:space="0" w:color="auto"/>
                <w:right w:val="none" w:sz="0" w:space="0" w:color="auto"/>
              </w:divBdr>
            </w:div>
            <w:div w:id="776758472">
              <w:marLeft w:val="0"/>
              <w:marRight w:val="0"/>
              <w:marTop w:val="0"/>
              <w:marBottom w:val="0"/>
              <w:divBdr>
                <w:top w:val="none" w:sz="0" w:space="0" w:color="auto"/>
                <w:left w:val="none" w:sz="0" w:space="0" w:color="auto"/>
                <w:bottom w:val="none" w:sz="0" w:space="0" w:color="auto"/>
                <w:right w:val="none" w:sz="0" w:space="0" w:color="auto"/>
              </w:divBdr>
            </w:div>
            <w:div w:id="69424226">
              <w:marLeft w:val="0"/>
              <w:marRight w:val="0"/>
              <w:marTop w:val="0"/>
              <w:marBottom w:val="0"/>
              <w:divBdr>
                <w:top w:val="none" w:sz="0" w:space="0" w:color="auto"/>
                <w:left w:val="none" w:sz="0" w:space="0" w:color="auto"/>
                <w:bottom w:val="none" w:sz="0" w:space="0" w:color="auto"/>
                <w:right w:val="none" w:sz="0" w:space="0" w:color="auto"/>
              </w:divBdr>
            </w:div>
            <w:div w:id="1333216376">
              <w:marLeft w:val="0"/>
              <w:marRight w:val="0"/>
              <w:marTop w:val="0"/>
              <w:marBottom w:val="0"/>
              <w:divBdr>
                <w:top w:val="none" w:sz="0" w:space="0" w:color="auto"/>
                <w:left w:val="none" w:sz="0" w:space="0" w:color="auto"/>
                <w:bottom w:val="none" w:sz="0" w:space="0" w:color="auto"/>
                <w:right w:val="none" w:sz="0" w:space="0" w:color="auto"/>
              </w:divBdr>
            </w:div>
            <w:div w:id="1485732236">
              <w:marLeft w:val="0"/>
              <w:marRight w:val="0"/>
              <w:marTop w:val="0"/>
              <w:marBottom w:val="0"/>
              <w:divBdr>
                <w:top w:val="none" w:sz="0" w:space="0" w:color="auto"/>
                <w:left w:val="none" w:sz="0" w:space="0" w:color="auto"/>
                <w:bottom w:val="none" w:sz="0" w:space="0" w:color="auto"/>
                <w:right w:val="none" w:sz="0" w:space="0" w:color="auto"/>
              </w:divBdr>
            </w:div>
            <w:div w:id="152721760">
              <w:marLeft w:val="0"/>
              <w:marRight w:val="0"/>
              <w:marTop w:val="0"/>
              <w:marBottom w:val="0"/>
              <w:divBdr>
                <w:top w:val="none" w:sz="0" w:space="0" w:color="auto"/>
                <w:left w:val="none" w:sz="0" w:space="0" w:color="auto"/>
                <w:bottom w:val="none" w:sz="0" w:space="0" w:color="auto"/>
                <w:right w:val="none" w:sz="0" w:space="0" w:color="auto"/>
              </w:divBdr>
            </w:div>
            <w:div w:id="1780294847">
              <w:marLeft w:val="0"/>
              <w:marRight w:val="0"/>
              <w:marTop w:val="0"/>
              <w:marBottom w:val="0"/>
              <w:divBdr>
                <w:top w:val="none" w:sz="0" w:space="0" w:color="auto"/>
                <w:left w:val="none" w:sz="0" w:space="0" w:color="auto"/>
                <w:bottom w:val="none" w:sz="0" w:space="0" w:color="auto"/>
                <w:right w:val="none" w:sz="0" w:space="0" w:color="auto"/>
              </w:divBdr>
            </w:div>
            <w:div w:id="1224485315">
              <w:marLeft w:val="0"/>
              <w:marRight w:val="0"/>
              <w:marTop w:val="0"/>
              <w:marBottom w:val="0"/>
              <w:divBdr>
                <w:top w:val="none" w:sz="0" w:space="0" w:color="auto"/>
                <w:left w:val="none" w:sz="0" w:space="0" w:color="auto"/>
                <w:bottom w:val="none" w:sz="0" w:space="0" w:color="auto"/>
                <w:right w:val="none" w:sz="0" w:space="0" w:color="auto"/>
              </w:divBdr>
            </w:div>
            <w:div w:id="1047947996">
              <w:marLeft w:val="0"/>
              <w:marRight w:val="0"/>
              <w:marTop w:val="0"/>
              <w:marBottom w:val="0"/>
              <w:divBdr>
                <w:top w:val="none" w:sz="0" w:space="0" w:color="auto"/>
                <w:left w:val="none" w:sz="0" w:space="0" w:color="auto"/>
                <w:bottom w:val="none" w:sz="0" w:space="0" w:color="auto"/>
                <w:right w:val="none" w:sz="0" w:space="0" w:color="auto"/>
              </w:divBdr>
            </w:div>
            <w:div w:id="677735934">
              <w:marLeft w:val="0"/>
              <w:marRight w:val="0"/>
              <w:marTop w:val="0"/>
              <w:marBottom w:val="0"/>
              <w:divBdr>
                <w:top w:val="none" w:sz="0" w:space="0" w:color="auto"/>
                <w:left w:val="none" w:sz="0" w:space="0" w:color="auto"/>
                <w:bottom w:val="none" w:sz="0" w:space="0" w:color="auto"/>
                <w:right w:val="none" w:sz="0" w:space="0" w:color="auto"/>
              </w:divBdr>
            </w:div>
            <w:div w:id="1325670432">
              <w:marLeft w:val="0"/>
              <w:marRight w:val="0"/>
              <w:marTop w:val="0"/>
              <w:marBottom w:val="0"/>
              <w:divBdr>
                <w:top w:val="none" w:sz="0" w:space="0" w:color="auto"/>
                <w:left w:val="none" w:sz="0" w:space="0" w:color="auto"/>
                <w:bottom w:val="none" w:sz="0" w:space="0" w:color="auto"/>
                <w:right w:val="none" w:sz="0" w:space="0" w:color="auto"/>
              </w:divBdr>
            </w:div>
            <w:div w:id="2028944048">
              <w:marLeft w:val="0"/>
              <w:marRight w:val="0"/>
              <w:marTop w:val="0"/>
              <w:marBottom w:val="0"/>
              <w:divBdr>
                <w:top w:val="none" w:sz="0" w:space="0" w:color="auto"/>
                <w:left w:val="none" w:sz="0" w:space="0" w:color="auto"/>
                <w:bottom w:val="none" w:sz="0" w:space="0" w:color="auto"/>
                <w:right w:val="none" w:sz="0" w:space="0" w:color="auto"/>
              </w:divBdr>
            </w:div>
            <w:div w:id="425931189">
              <w:marLeft w:val="0"/>
              <w:marRight w:val="0"/>
              <w:marTop w:val="0"/>
              <w:marBottom w:val="0"/>
              <w:divBdr>
                <w:top w:val="none" w:sz="0" w:space="0" w:color="auto"/>
                <w:left w:val="none" w:sz="0" w:space="0" w:color="auto"/>
                <w:bottom w:val="none" w:sz="0" w:space="0" w:color="auto"/>
                <w:right w:val="none" w:sz="0" w:space="0" w:color="auto"/>
              </w:divBdr>
            </w:div>
            <w:div w:id="187569395">
              <w:marLeft w:val="0"/>
              <w:marRight w:val="0"/>
              <w:marTop w:val="0"/>
              <w:marBottom w:val="0"/>
              <w:divBdr>
                <w:top w:val="none" w:sz="0" w:space="0" w:color="auto"/>
                <w:left w:val="none" w:sz="0" w:space="0" w:color="auto"/>
                <w:bottom w:val="none" w:sz="0" w:space="0" w:color="auto"/>
                <w:right w:val="none" w:sz="0" w:space="0" w:color="auto"/>
              </w:divBdr>
            </w:div>
            <w:div w:id="1136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FE12-E0F8-4626-B511-5B44D6E5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1780</Words>
  <Characters>10146</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Allen</dc:creator>
  <cp:keywords/>
  <dc:description/>
  <cp:lastModifiedBy>Van Allen</cp:lastModifiedBy>
  <cp:revision>11</cp:revision>
  <dcterms:created xsi:type="dcterms:W3CDTF">2020-12-09T07:30:00Z</dcterms:created>
  <dcterms:modified xsi:type="dcterms:W3CDTF">2020-12-09T10:16:00Z</dcterms:modified>
</cp:coreProperties>
</file>